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8F0D4" w14:textId="77777777" w:rsidR="005D51A3" w:rsidRPr="005D51A3" w:rsidRDefault="005D51A3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b/>
        </w:rPr>
      </w:pPr>
      <w:proofErr w:type="gramStart"/>
      <w:r w:rsidRPr="005D51A3">
        <w:rPr>
          <w:rFonts w:eastAsiaTheme="majorEastAsia"/>
          <w:b/>
          <w:sz w:val="24"/>
          <w:szCs w:val="36"/>
        </w:rPr>
        <w:t>Ab</w:t>
      </w:r>
      <w:r w:rsidRPr="005D51A3">
        <w:rPr>
          <w:b/>
          <w:sz w:val="24"/>
          <w:szCs w:val="24"/>
        </w:rPr>
        <w:t>stract</w:t>
      </w:r>
      <w:r w:rsidRPr="005D51A3">
        <w:rPr>
          <w:b/>
        </w:rPr>
        <w:t xml:space="preserve"> :</w:t>
      </w:r>
      <w:proofErr w:type="gramEnd"/>
      <w:r w:rsidRPr="005D51A3">
        <w:rPr>
          <w:b/>
        </w:rPr>
        <w:t xml:space="preserve"> </w:t>
      </w:r>
    </w:p>
    <w:p w14:paraId="6ECD7D59" w14:textId="35458484" w:rsidR="00262AF9" w:rsidRPr="005D51A3" w:rsidRDefault="00262AF9" w:rsidP="005D51A3">
      <w:pPr>
        <w:spacing w:before="80" w:after="80"/>
        <w:jc w:val="both"/>
        <w:rPr>
          <w:sz w:val="24"/>
          <w:szCs w:val="24"/>
          <w:lang w:val="en-IN"/>
        </w:rPr>
      </w:pPr>
      <w:r w:rsidRPr="005D51A3">
        <w:rPr>
          <w:sz w:val="24"/>
          <w:szCs w:val="24"/>
          <w:lang w:val="en-IN"/>
        </w:rPr>
        <w:t xml:space="preserve">We prepare </w:t>
      </w:r>
      <w:r w:rsidR="008170D3" w:rsidRPr="005D51A3">
        <w:rPr>
          <w:sz w:val="24"/>
          <w:szCs w:val="24"/>
          <w:lang w:val="en-IN"/>
        </w:rPr>
        <w:t xml:space="preserve">have imported dataset from yahoo finance and </w:t>
      </w:r>
      <w:r w:rsidRPr="005D51A3">
        <w:rPr>
          <w:sz w:val="24"/>
          <w:szCs w:val="24"/>
          <w:lang w:val="en-IN"/>
        </w:rPr>
        <w:t>features data from</w:t>
      </w:r>
      <w:r w:rsidR="008170D3" w:rsidRPr="005D51A3">
        <w:rPr>
          <w:sz w:val="24"/>
          <w:szCs w:val="24"/>
          <w:lang w:val="en-IN"/>
        </w:rPr>
        <w:t xml:space="preserve"> alpha 101 and few calculations </w:t>
      </w:r>
      <w:r w:rsidRPr="005D51A3">
        <w:rPr>
          <w:sz w:val="24"/>
          <w:szCs w:val="24"/>
          <w:lang w:val="en-IN"/>
        </w:rPr>
        <w:t>us</w:t>
      </w:r>
      <w:r w:rsidR="008170D3" w:rsidRPr="005D51A3">
        <w:rPr>
          <w:sz w:val="24"/>
          <w:szCs w:val="24"/>
          <w:lang w:val="en-IN"/>
        </w:rPr>
        <w:t>ing</w:t>
      </w:r>
      <w:r w:rsidRPr="005D51A3">
        <w:rPr>
          <w:sz w:val="24"/>
          <w:szCs w:val="24"/>
          <w:lang w:val="en-IN"/>
        </w:rPr>
        <w:t xml:space="preserve"> artificial intelligence techniques to predict </w:t>
      </w:r>
      <w:r w:rsidR="008170D3" w:rsidRPr="005D51A3">
        <w:rPr>
          <w:sz w:val="24"/>
          <w:szCs w:val="24"/>
          <w:lang w:val="en-IN"/>
        </w:rPr>
        <w:t>stock direction</w:t>
      </w:r>
      <w:r w:rsidRPr="005D51A3">
        <w:rPr>
          <w:sz w:val="24"/>
          <w:szCs w:val="24"/>
          <w:lang w:val="en-IN"/>
        </w:rPr>
        <w:t xml:space="preserve">. </w:t>
      </w:r>
      <w:r w:rsidR="008170D3" w:rsidRPr="005D51A3">
        <w:rPr>
          <w:sz w:val="24"/>
          <w:szCs w:val="24"/>
          <w:lang w:val="en-IN"/>
        </w:rPr>
        <w:t xml:space="preserve">Here the direction of stock and our prediction signal i.e. alpha should match to give good </w:t>
      </w:r>
      <w:proofErr w:type="gramStart"/>
      <w:r w:rsidR="008170D3" w:rsidRPr="005D51A3">
        <w:rPr>
          <w:sz w:val="24"/>
          <w:szCs w:val="24"/>
          <w:lang w:val="en-IN"/>
        </w:rPr>
        <w:t>prediction.</w:t>
      </w:r>
      <w:r w:rsidRPr="005D51A3">
        <w:rPr>
          <w:sz w:val="24"/>
          <w:szCs w:val="24"/>
          <w:lang w:val="en-IN"/>
        </w:rPr>
        <w:t>.</w:t>
      </w:r>
      <w:proofErr w:type="gramEnd"/>
      <w:r w:rsidRPr="005D51A3">
        <w:rPr>
          <w:sz w:val="24"/>
          <w:szCs w:val="24"/>
          <w:lang w:val="en-IN"/>
        </w:rPr>
        <w:t xml:space="preserve"> </w:t>
      </w:r>
      <w:r w:rsidR="008170D3" w:rsidRPr="005D51A3">
        <w:rPr>
          <w:sz w:val="24"/>
          <w:szCs w:val="24"/>
          <w:lang w:val="en-IN"/>
        </w:rPr>
        <w:t>This paper</w:t>
      </w:r>
      <w:r w:rsidRPr="005D51A3">
        <w:rPr>
          <w:sz w:val="24"/>
          <w:szCs w:val="24"/>
          <w:lang w:val="en-IN"/>
        </w:rPr>
        <w:t xml:space="preserve"> can help in </w:t>
      </w:r>
      <w:r w:rsidR="008170D3" w:rsidRPr="005D51A3">
        <w:rPr>
          <w:sz w:val="24"/>
          <w:szCs w:val="24"/>
          <w:lang w:val="en-IN"/>
        </w:rPr>
        <w:t>predicting the stock market share like google direction to help in building trading strategy</w:t>
      </w:r>
      <w:r w:rsidR="005D51A3">
        <w:rPr>
          <w:sz w:val="24"/>
          <w:szCs w:val="24"/>
          <w:lang w:val="en-IN"/>
        </w:rPr>
        <w:t>.</w:t>
      </w:r>
      <w:r w:rsidR="008170D3" w:rsidRPr="005D51A3">
        <w:rPr>
          <w:sz w:val="24"/>
          <w:szCs w:val="24"/>
          <w:lang w:val="en-IN"/>
        </w:rPr>
        <w:t xml:space="preserve"> With the help of this algorithm user will be able to perform sell and buy correctly.</w:t>
      </w:r>
      <w:r w:rsidRPr="005D51A3">
        <w:rPr>
          <w:sz w:val="24"/>
          <w:szCs w:val="24"/>
          <w:lang w:val="en-IN"/>
        </w:rPr>
        <w:t xml:space="preserve"> </w:t>
      </w:r>
      <w:r w:rsidRPr="005D51A3">
        <w:rPr>
          <w:sz w:val="24"/>
          <w:szCs w:val="24"/>
          <w:lang w:val="en-IN"/>
        </w:rPr>
        <w:tab/>
      </w:r>
    </w:p>
    <w:p w14:paraId="26F33D74" w14:textId="669CFA75" w:rsidR="0050062F" w:rsidRPr="00885034" w:rsidRDefault="00A06BF2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rFonts w:eastAsiaTheme="majorEastAsia"/>
          <w:b/>
          <w:sz w:val="24"/>
          <w:szCs w:val="36"/>
        </w:rPr>
      </w:pPr>
      <w:bookmarkStart w:id="0" w:name="_Toc177385"/>
      <w:r w:rsidRPr="00885034">
        <w:rPr>
          <w:rFonts w:eastAsiaTheme="majorEastAsia"/>
          <w:b/>
          <w:sz w:val="24"/>
          <w:szCs w:val="36"/>
        </w:rPr>
        <w:t>Summary of problem statement, data and findings</w:t>
      </w:r>
      <w:bookmarkEnd w:id="0"/>
    </w:p>
    <w:p w14:paraId="6DFC4479" w14:textId="7C0F9EC9" w:rsidR="00262AF9" w:rsidRPr="00885034" w:rsidRDefault="001221B9" w:rsidP="005D51A3">
      <w:pPr>
        <w:autoSpaceDE w:val="0"/>
        <w:autoSpaceDN w:val="0"/>
        <w:adjustRightInd w:val="0"/>
        <w:spacing w:before="80" w:after="80"/>
        <w:jc w:val="both"/>
        <w:rPr>
          <w:sz w:val="24"/>
          <w:szCs w:val="24"/>
          <w:lang w:val="en-IN"/>
        </w:rPr>
      </w:pPr>
      <w:r w:rsidRPr="00885034">
        <w:rPr>
          <w:sz w:val="24"/>
          <w:szCs w:val="24"/>
          <w:lang w:val="en-IN"/>
        </w:rPr>
        <w:t xml:space="preserve">Predicting trends in stock market prices has been an area of interest for </w:t>
      </w:r>
      <w:r w:rsidR="00262AF9" w:rsidRPr="00885034">
        <w:rPr>
          <w:sz w:val="24"/>
          <w:szCs w:val="24"/>
          <w:lang w:val="en-IN"/>
        </w:rPr>
        <w:t xml:space="preserve">data scientist &amp; </w:t>
      </w:r>
      <w:r w:rsidRPr="00885034">
        <w:rPr>
          <w:sz w:val="24"/>
          <w:szCs w:val="24"/>
          <w:lang w:val="en-IN"/>
        </w:rPr>
        <w:t xml:space="preserve">researchers for many years due to dynamic nature. </w:t>
      </w:r>
      <w:r w:rsidR="00262AF9" w:rsidRPr="00885034">
        <w:rPr>
          <w:sz w:val="24"/>
          <w:szCs w:val="24"/>
          <w:lang w:val="en-IN"/>
        </w:rPr>
        <w:t>V</w:t>
      </w:r>
      <w:r w:rsidRPr="00885034">
        <w:rPr>
          <w:sz w:val="24"/>
          <w:szCs w:val="24"/>
          <w:lang w:val="en-IN"/>
        </w:rPr>
        <w:t>olatility in stock market makes the task of prediction</w:t>
      </w:r>
      <w:r w:rsidR="00262AF9" w:rsidRPr="00885034">
        <w:rPr>
          <w:sz w:val="24"/>
          <w:szCs w:val="24"/>
          <w:lang w:val="en-IN"/>
        </w:rPr>
        <w:t xml:space="preserve"> of stock direction is</w:t>
      </w:r>
      <w:r w:rsidRPr="00885034">
        <w:rPr>
          <w:sz w:val="24"/>
          <w:szCs w:val="24"/>
          <w:lang w:val="en-IN"/>
        </w:rPr>
        <w:t xml:space="preserve"> challenging. </w:t>
      </w:r>
    </w:p>
    <w:p w14:paraId="256F1C74" w14:textId="68F72F3B" w:rsidR="00262AF9" w:rsidRPr="00885034" w:rsidRDefault="001221B9" w:rsidP="005D51A3">
      <w:pPr>
        <w:autoSpaceDE w:val="0"/>
        <w:autoSpaceDN w:val="0"/>
        <w:adjustRightInd w:val="0"/>
        <w:spacing w:before="80" w:after="80"/>
        <w:jc w:val="both"/>
        <w:rPr>
          <w:sz w:val="24"/>
          <w:szCs w:val="24"/>
          <w:lang w:val="en-IN"/>
        </w:rPr>
      </w:pPr>
      <w:r w:rsidRPr="00885034">
        <w:rPr>
          <w:sz w:val="24"/>
          <w:szCs w:val="24"/>
          <w:lang w:val="en-IN"/>
        </w:rPr>
        <w:t>Market risk, strongly correlated with forecasting errors, needs to be minimized to ensure minimal risk in investment. This paper is the outcome of experiments with a d</w:t>
      </w:r>
      <w:r w:rsidR="00262AF9" w:rsidRPr="00885034">
        <w:rPr>
          <w:sz w:val="24"/>
          <w:szCs w:val="24"/>
          <w:lang w:val="en-IN"/>
        </w:rPr>
        <w:t>iff</w:t>
      </w:r>
      <w:r w:rsidRPr="00885034">
        <w:rPr>
          <w:sz w:val="24"/>
          <w:szCs w:val="24"/>
          <w:lang w:val="en-IN"/>
        </w:rPr>
        <w:t>erent approach</w:t>
      </w:r>
      <w:r w:rsidR="007F5A6B" w:rsidRPr="00885034">
        <w:rPr>
          <w:sz w:val="24"/>
          <w:szCs w:val="24"/>
          <w:lang w:val="en-IN"/>
        </w:rPr>
        <w:t>. W</w:t>
      </w:r>
      <w:r w:rsidRPr="00885034">
        <w:rPr>
          <w:sz w:val="24"/>
          <w:szCs w:val="24"/>
          <w:lang w:val="en-IN"/>
        </w:rPr>
        <w:t>e just try to predict whether prices will increase or decrease. The problem is posed as a classi</w:t>
      </w:r>
      <w:r w:rsidR="00262AF9" w:rsidRPr="00885034">
        <w:rPr>
          <w:sz w:val="24"/>
          <w:szCs w:val="24"/>
          <w:lang w:val="en-IN"/>
        </w:rPr>
        <w:t>fi</w:t>
      </w:r>
      <w:r w:rsidRPr="00885034">
        <w:rPr>
          <w:sz w:val="24"/>
          <w:szCs w:val="24"/>
          <w:lang w:val="en-IN"/>
        </w:rPr>
        <w:t xml:space="preserve">cation problem, where the class labels may be </w:t>
      </w:r>
      <w:r w:rsidR="00262AF9" w:rsidRPr="00885034">
        <w:rPr>
          <w:sz w:val="24"/>
          <w:szCs w:val="24"/>
          <w:lang w:val="en-IN"/>
        </w:rPr>
        <w:t>-</w:t>
      </w:r>
      <w:r w:rsidRPr="00885034">
        <w:rPr>
          <w:sz w:val="24"/>
          <w:szCs w:val="24"/>
          <w:lang w:val="en-IN"/>
        </w:rPr>
        <w:t>1</w:t>
      </w:r>
      <w:r w:rsidR="00262AF9" w:rsidRPr="00885034">
        <w:rPr>
          <w:sz w:val="24"/>
          <w:szCs w:val="24"/>
          <w:lang w:val="en-IN"/>
        </w:rPr>
        <w:t>, +1</w:t>
      </w:r>
      <w:r w:rsidRPr="00885034">
        <w:rPr>
          <w:sz w:val="24"/>
          <w:szCs w:val="24"/>
          <w:lang w:val="en-IN"/>
        </w:rPr>
        <w:t xml:space="preserve">, indicating an increase or a decrease in the price of a stock with respect to n days back. </w:t>
      </w:r>
    </w:p>
    <w:p w14:paraId="2F4139D0" w14:textId="11E382C6" w:rsidR="001221B9" w:rsidRPr="00885034" w:rsidRDefault="001221B9" w:rsidP="005D51A3">
      <w:pPr>
        <w:autoSpaceDE w:val="0"/>
        <w:autoSpaceDN w:val="0"/>
        <w:adjustRightInd w:val="0"/>
        <w:spacing w:before="80" w:after="80"/>
        <w:jc w:val="both"/>
        <w:rPr>
          <w:sz w:val="24"/>
          <w:szCs w:val="24"/>
          <w:lang w:val="en-IN"/>
        </w:rPr>
      </w:pPr>
      <w:r w:rsidRPr="00885034">
        <w:rPr>
          <w:sz w:val="24"/>
          <w:szCs w:val="24"/>
          <w:lang w:val="en-IN"/>
        </w:rPr>
        <w:t xml:space="preserve">For this purpose, </w:t>
      </w:r>
      <w:proofErr w:type="gramStart"/>
      <w:r w:rsidRPr="00885034">
        <w:rPr>
          <w:sz w:val="24"/>
          <w:szCs w:val="24"/>
          <w:lang w:val="en-IN"/>
        </w:rPr>
        <w:t>the  potential</w:t>
      </w:r>
      <w:proofErr w:type="gramEnd"/>
      <w:r w:rsidRPr="00885034">
        <w:rPr>
          <w:sz w:val="24"/>
          <w:szCs w:val="24"/>
          <w:lang w:val="en-IN"/>
        </w:rPr>
        <w:t xml:space="preserve"> of Random Forests and </w:t>
      </w:r>
      <w:r w:rsidR="00262AF9" w:rsidRPr="00885034">
        <w:rPr>
          <w:sz w:val="24"/>
          <w:szCs w:val="24"/>
          <w:lang w:val="en-IN"/>
        </w:rPr>
        <w:t>KNN</w:t>
      </w:r>
      <w:r w:rsidRPr="00885034">
        <w:rPr>
          <w:sz w:val="24"/>
          <w:szCs w:val="24"/>
          <w:lang w:val="en-IN"/>
        </w:rPr>
        <w:t xml:space="preserve">. Random Forests use an ensemble </w:t>
      </w:r>
      <w:proofErr w:type="gramStart"/>
      <w:r w:rsidRPr="00885034">
        <w:rPr>
          <w:sz w:val="24"/>
          <w:szCs w:val="24"/>
          <w:lang w:val="en-IN"/>
        </w:rPr>
        <w:t>of</w:t>
      </w:r>
      <w:r w:rsidR="00C7548C">
        <w:rPr>
          <w:sz w:val="24"/>
          <w:szCs w:val="24"/>
          <w:lang w:val="en-IN"/>
        </w:rPr>
        <w:t xml:space="preserve"> </w:t>
      </w:r>
      <w:r w:rsidRPr="00885034">
        <w:rPr>
          <w:sz w:val="24"/>
          <w:szCs w:val="24"/>
          <w:lang w:val="en-IN"/>
        </w:rPr>
        <w:t xml:space="preserve"> Decision</w:t>
      </w:r>
      <w:proofErr w:type="gramEnd"/>
      <w:r w:rsidRPr="00885034">
        <w:rPr>
          <w:sz w:val="24"/>
          <w:szCs w:val="24"/>
          <w:lang w:val="en-IN"/>
        </w:rPr>
        <w:t xml:space="preserve"> Trees to improve the accuracy of classi</w:t>
      </w:r>
      <w:r w:rsidR="00262AF9" w:rsidRPr="00885034">
        <w:rPr>
          <w:sz w:val="24"/>
          <w:szCs w:val="24"/>
          <w:lang w:val="en-IN"/>
        </w:rPr>
        <w:t>fi</w:t>
      </w:r>
      <w:r w:rsidRPr="00885034">
        <w:rPr>
          <w:sz w:val="24"/>
          <w:szCs w:val="24"/>
          <w:lang w:val="en-IN"/>
        </w:rPr>
        <w:t xml:space="preserve">cation. Technical indicators such as </w:t>
      </w:r>
      <w:r w:rsidR="00262AF9" w:rsidRPr="00885034">
        <w:rPr>
          <w:sz w:val="24"/>
          <w:szCs w:val="24"/>
          <w:lang w:val="en-IN"/>
        </w:rPr>
        <w:t xml:space="preserve">Alpha 101, rolling average is </w:t>
      </w:r>
      <w:r w:rsidRPr="00885034">
        <w:rPr>
          <w:sz w:val="24"/>
          <w:szCs w:val="24"/>
          <w:lang w:val="en-IN"/>
        </w:rPr>
        <w:t>used as features to train the model. The algorithms are shown to outperform the algorithms used in the existing literature.</w:t>
      </w:r>
    </w:p>
    <w:p w14:paraId="5DED0701" w14:textId="77777777" w:rsidR="00E11E69" w:rsidRPr="00885034" w:rsidRDefault="007C77AC" w:rsidP="005D51A3">
      <w:pPr>
        <w:pStyle w:val="Default"/>
        <w:spacing w:before="80" w:after="80"/>
        <w:jc w:val="both"/>
        <w:rPr>
          <w:rFonts w:ascii="Times New Roman" w:hAnsi="Times New Roman" w:cs="Times New Roman"/>
          <w:color w:val="auto"/>
        </w:rPr>
      </w:pPr>
      <w:r w:rsidRPr="00885034">
        <w:rPr>
          <w:rFonts w:ascii="Times New Roman" w:hAnsi="Times New Roman" w:cs="Times New Roman"/>
          <w:color w:val="auto"/>
        </w:rPr>
        <w:t xml:space="preserve">For this we have selected few of alpha signal from word quant company. </w:t>
      </w:r>
    </w:p>
    <w:p w14:paraId="332E1A2A" w14:textId="7771A5A8" w:rsidR="00775068" w:rsidRPr="00885034" w:rsidRDefault="000F63B4" w:rsidP="005D51A3">
      <w:pPr>
        <w:pStyle w:val="Default"/>
        <w:spacing w:before="80" w:after="80"/>
        <w:jc w:val="both"/>
        <w:rPr>
          <w:rFonts w:ascii="Times New Roman" w:hAnsi="Times New Roman" w:cs="Times New Roman"/>
          <w:color w:val="auto"/>
        </w:rPr>
      </w:pPr>
      <w:r w:rsidRPr="00885034">
        <w:rPr>
          <w:rFonts w:ascii="Times New Roman" w:hAnsi="Times New Roman" w:cs="Times New Roman"/>
          <w:color w:val="auto"/>
        </w:rPr>
        <w:t>Data selected for Apple for five years</w:t>
      </w:r>
      <w:r w:rsidR="00775068" w:rsidRPr="00885034">
        <w:rPr>
          <w:rFonts w:ascii="Times New Roman" w:hAnsi="Times New Roman" w:cs="Times New Roman"/>
          <w:color w:val="auto"/>
        </w:rPr>
        <w:t>, sample dataset is shown below</w:t>
      </w:r>
    </w:p>
    <w:p w14:paraId="7154A214" w14:textId="77777777" w:rsidR="005D51A3" w:rsidRDefault="005D51A3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</w:p>
    <w:p w14:paraId="355C1175" w14:textId="56DABE31" w:rsidR="00A06643" w:rsidRPr="00885034" w:rsidRDefault="00A06643" w:rsidP="005D51A3">
      <w:pPr>
        <w:pStyle w:val="Caption"/>
        <w:spacing w:before="80" w:after="80"/>
        <w:jc w:val="both"/>
      </w:pPr>
      <w:r w:rsidRPr="00885034">
        <w:rPr>
          <w:b/>
          <w:i w:val="0"/>
          <w:sz w:val="20"/>
          <w:szCs w:val="24"/>
        </w:rPr>
        <w:t xml:space="preserve">Table </w:t>
      </w:r>
      <w:r w:rsidRPr="00885034">
        <w:rPr>
          <w:b/>
          <w:i w:val="0"/>
          <w:noProof/>
          <w:sz w:val="20"/>
          <w:szCs w:val="24"/>
        </w:rPr>
        <w:fldChar w:fldCharType="begin"/>
      </w:r>
      <w:r w:rsidRPr="00885034">
        <w:rPr>
          <w:b/>
          <w:i w:val="0"/>
          <w:noProof/>
          <w:sz w:val="20"/>
          <w:szCs w:val="24"/>
        </w:rPr>
        <w:instrText xml:space="preserve"> SEQ Table \* ARABIC </w:instrText>
      </w:r>
      <w:r w:rsidRPr="00885034">
        <w:rPr>
          <w:b/>
          <w:i w:val="0"/>
          <w:noProof/>
          <w:sz w:val="20"/>
          <w:szCs w:val="24"/>
        </w:rPr>
        <w:fldChar w:fldCharType="separate"/>
      </w:r>
      <w:r w:rsidR="003F70D1">
        <w:rPr>
          <w:b/>
          <w:i w:val="0"/>
          <w:noProof/>
          <w:sz w:val="20"/>
          <w:szCs w:val="24"/>
        </w:rPr>
        <w:t>1</w:t>
      </w:r>
      <w:r w:rsidRPr="00885034">
        <w:rPr>
          <w:b/>
          <w:i w:val="0"/>
          <w:noProof/>
          <w:sz w:val="20"/>
          <w:szCs w:val="24"/>
        </w:rPr>
        <w:fldChar w:fldCharType="end"/>
      </w:r>
      <w:r w:rsidRPr="00885034">
        <w:rPr>
          <w:b/>
          <w:i w:val="0"/>
          <w:sz w:val="20"/>
          <w:szCs w:val="24"/>
        </w:rPr>
        <w:t>: Apple stock price (Raw data)</w:t>
      </w:r>
    </w:p>
    <w:tbl>
      <w:tblPr>
        <w:tblStyle w:val="GridTable4-Accent1"/>
        <w:tblW w:w="9174" w:type="dxa"/>
        <w:tblLook w:val="0620" w:firstRow="1" w:lastRow="0" w:firstColumn="0" w:lastColumn="0" w:noHBand="1" w:noVBand="1"/>
      </w:tblPr>
      <w:tblGrid>
        <w:gridCol w:w="1274"/>
        <w:gridCol w:w="1288"/>
        <w:gridCol w:w="1288"/>
        <w:gridCol w:w="1288"/>
        <w:gridCol w:w="1288"/>
        <w:gridCol w:w="1288"/>
        <w:gridCol w:w="1460"/>
      </w:tblGrid>
      <w:tr w:rsidR="00E11E69" w:rsidRPr="005563B9" w14:paraId="44369A3A" w14:textId="77777777" w:rsidTr="00E11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tcW w:w="1274" w:type="dxa"/>
            <w:noWrap/>
            <w:vAlign w:val="center"/>
            <w:hideMark/>
          </w:tcPr>
          <w:p w14:paraId="7B592436" w14:textId="77777777" w:rsidR="00E11E69" w:rsidRPr="005563B9" w:rsidRDefault="00E11E69" w:rsidP="005D51A3">
            <w:pPr>
              <w:spacing w:before="80" w:after="80"/>
              <w:jc w:val="center"/>
              <w:rPr>
                <w:sz w:val="22"/>
                <w:szCs w:val="24"/>
                <w:lang w:val="en-IN" w:eastAsia="en-IN"/>
              </w:rPr>
            </w:pPr>
            <w:r w:rsidRPr="005563B9">
              <w:rPr>
                <w:sz w:val="22"/>
                <w:szCs w:val="24"/>
                <w:lang w:val="en-IN" w:eastAsia="en-IN"/>
              </w:rPr>
              <w:t>Date</w:t>
            </w:r>
          </w:p>
        </w:tc>
        <w:tc>
          <w:tcPr>
            <w:tcW w:w="1288" w:type="dxa"/>
            <w:noWrap/>
            <w:vAlign w:val="center"/>
            <w:hideMark/>
          </w:tcPr>
          <w:p w14:paraId="25CF1E8F" w14:textId="77777777" w:rsidR="00E11E69" w:rsidRPr="005563B9" w:rsidRDefault="00E11E69" w:rsidP="005D51A3">
            <w:pPr>
              <w:spacing w:before="80" w:after="80"/>
              <w:jc w:val="center"/>
              <w:rPr>
                <w:sz w:val="22"/>
                <w:szCs w:val="24"/>
                <w:lang w:val="en-IN" w:eastAsia="en-IN"/>
              </w:rPr>
            </w:pPr>
            <w:r w:rsidRPr="005563B9">
              <w:rPr>
                <w:sz w:val="22"/>
                <w:szCs w:val="24"/>
                <w:lang w:val="en-IN" w:eastAsia="en-IN"/>
              </w:rPr>
              <w:t>Open</w:t>
            </w:r>
          </w:p>
        </w:tc>
        <w:tc>
          <w:tcPr>
            <w:tcW w:w="1288" w:type="dxa"/>
            <w:noWrap/>
            <w:vAlign w:val="center"/>
            <w:hideMark/>
          </w:tcPr>
          <w:p w14:paraId="15D42001" w14:textId="77777777" w:rsidR="00E11E69" w:rsidRPr="005563B9" w:rsidRDefault="00E11E69" w:rsidP="005D51A3">
            <w:pPr>
              <w:spacing w:before="80" w:after="80"/>
              <w:jc w:val="center"/>
              <w:rPr>
                <w:sz w:val="22"/>
                <w:szCs w:val="24"/>
                <w:lang w:val="en-IN" w:eastAsia="en-IN"/>
              </w:rPr>
            </w:pPr>
            <w:r w:rsidRPr="005563B9">
              <w:rPr>
                <w:sz w:val="22"/>
                <w:szCs w:val="24"/>
                <w:lang w:val="en-IN" w:eastAsia="en-IN"/>
              </w:rPr>
              <w:t>High</w:t>
            </w:r>
          </w:p>
        </w:tc>
        <w:tc>
          <w:tcPr>
            <w:tcW w:w="1288" w:type="dxa"/>
            <w:noWrap/>
            <w:vAlign w:val="center"/>
            <w:hideMark/>
          </w:tcPr>
          <w:p w14:paraId="05DC87DB" w14:textId="77777777" w:rsidR="00E11E69" w:rsidRPr="005563B9" w:rsidRDefault="00E11E69" w:rsidP="005D51A3">
            <w:pPr>
              <w:spacing w:before="80" w:after="80"/>
              <w:jc w:val="center"/>
              <w:rPr>
                <w:sz w:val="22"/>
                <w:szCs w:val="24"/>
                <w:lang w:val="en-IN" w:eastAsia="en-IN"/>
              </w:rPr>
            </w:pPr>
            <w:r w:rsidRPr="005563B9">
              <w:rPr>
                <w:sz w:val="22"/>
                <w:szCs w:val="24"/>
                <w:lang w:val="en-IN" w:eastAsia="en-IN"/>
              </w:rPr>
              <w:t>Low</w:t>
            </w:r>
          </w:p>
        </w:tc>
        <w:tc>
          <w:tcPr>
            <w:tcW w:w="1288" w:type="dxa"/>
            <w:noWrap/>
            <w:vAlign w:val="center"/>
            <w:hideMark/>
          </w:tcPr>
          <w:p w14:paraId="78548697" w14:textId="77777777" w:rsidR="00E11E69" w:rsidRPr="005563B9" w:rsidRDefault="00E11E69" w:rsidP="005D51A3">
            <w:pPr>
              <w:spacing w:before="80" w:after="80"/>
              <w:jc w:val="center"/>
              <w:rPr>
                <w:sz w:val="22"/>
                <w:szCs w:val="24"/>
                <w:lang w:val="en-IN" w:eastAsia="en-IN"/>
              </w:rPr>
            </w:pPr>
            <w:r w:rsidRPr="005563B9">
              <w:rPr>
                <w:sz w:val="22"/>
                <w:szCs w:val="24"/>
                <w:lang w:val="en-IN" w:eastAsia="en-IN"/>
              </w:rPr>
              <w:t>Close</w:t>
            </w:r>
          </w:p>
        </w:tc>
        <w:tc>
          <w:tcPr>
            <w:tcW w:w="1288" w:type="dxa"/>
            <w:noWrap/>
            <w:vAlign w:val="center"/>
            <w:hideMark/>
          </w:tcPr>
          <w:p w14:paraId="5DBC4B3C" w14:textId="77777777" w:rsidR="00E11E69" w:rsidRPr="005563B9" w:rsidRDefault="00E11E69" w:rsidP="005D51A3">
            <w:pPr>
              <w:spacing w:before="80" w:after="80"/>
              <w:jc w:val="center"/>
              <w:rPr>
                <w:sz w:val="22"/>
                <w:szCs w:val="24"/>
                <w:lang w:val="en-IN" w:eastAsia="en-IN"/>
              </w:rPr>
            </w:pPr>
            <w:proofErr w:type="spellStart"/>
            <w:r w:rsidRPr="005563B9">
              <w:rPr>
                <w:sz w:val="22"/>
                <w:szCs w:val="24"/>
                <w:lang w:val="en-IN" w:eastAsia="en-IN"/>
              </w:rPr>
              <w:t>Adj</w:t>
            </w:r>
            <w:proofErr w:type="spellEnd"/>
            <w:r w:rsidRPr="005563B9">
              <w:rPr>
                <w:sz w:val="22"/>
                <w:szCs w:val="24"/>
                <w:lang w:val="en-IN" w:eastAsia="en-IN"/>
              </w:rPr>
              <w:t xml:space="preserve"> Close</w:t>
            </w:r>
          </w:p>
        </w:tc>
        <w:tc>
          <w:tcPr>
            <w:tcW w:w="1460" w:type="dxa"/>
            <w:noWrap/>
            <w:vAlign w:val="center"/>
            <w:hideMark/>
          </w:tcPr>
          <w:p w14:paraId="1B9F2AB8" w14:textId="77777777" w:rsidR="00E11E69" w:rsidRPr="005563B9" w:rsidRDefault="00E11E69" w:rsidP="005D51A3">
            <w:pPr>
              <w:spacing w:before="80" w:after="80"/>
              <w:jc w:val="center"/>
              <w:rPr>
                <w:sz w:val="22"/>
                <w:szCs w:val="24"/>
                <w:lang w:val="en-IN" w:eastAsia="en-IN"/>
              </w:rPr>
            </w:pPr>
            <w:r w:rsidRPr="005563B9">
              <w:rPr>
                <w:sz w:val="22"/>
                <w:szCs w:val="24"/>
                <w:lang w:val="en-IN" w:eastAsia="en-IN"/>
              </w:rPr>
              <w:t>Volume</w:t>
            </w:r>
          </w:p>
        </w:tc>
      </w:tr>
      <w:tr w:rsidR="00E11E69" w:rsidRPr="005563B9" w14:paraId="689839AC" w14:textId="77777777" w:rsidTr="00E11E69">
        <w:trPr>
          <w:trHeight w:val="429"/>
        </w:trPr>
        <w:tc>
          <w:tcPr>
            <w:tcW w:w="1274" w:type="dxa"/>
            <w:noWrap/>
            <w:vAlign w:val="center"/>
            <w:hideMark/>
          </w:tcPr>
          <w:p w14:paraId="7DC7848C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2/3/2014</w:t>
            </w:r>
          </w:p>
        </w:tc>
        <w:tc>
          <w:tcPr>
            <w:tcW w:w="1288" w:type="dxa"/>
            <w:noWrap/>
            <w:vAlign w:val="center"/>
            <w:hideMark/>
          </w:tcPr>
          <w:p w14:paraId="6A34FB1F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71.80</w:t>
            </w:r>
          </w:p>
        </w:tc>
        <w:tc>
          <w:tcPr>
            <w:tcW w:w="1288" w:type="dxa"/>
            <w:noWrap/>
            <w:vAlign w:val="center"/>
            <w:hideMark/>
          </w:tcPr>
          <w:p w14:paraId="0D92D5AB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72.53</w:t>
            </w:r>
          </w:p>
        </w:tc>
        <w:tc>
          <w:tcPr>
            <w:tcW w:w="1288" w:type="dxa"/>
            <w:noWrap/>
            <w:vAlign w:val="center"/>
            <w:hideMark/>
          </w:tcPr>
          <w:p w14:paraId="551BA8D5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71.33</w:t>
            </w:r>
          </w:p>
        </w:tc>
        <w:tc>
          <w:tcPr>
            <w:tcW w:w="1288" w:type="dxa"/>
            <w:noWrap/>
            <w:vAlign w:val="center"/>
            <w:hideMark/>
          </w:tcPr>
          <w:p w14:paraId="2128D78F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71.65</w:t>
            </w:r>
          </w:p>
        </w:tc>
        <w:tc>
          <w:tcPr>
            <w:tcW w:w="1288" w:type="dxa"/>
            <w:noWrap/>
            <w:vAlign w:val="center"/>
            <w:hideMark/>
          </w:tcPr>
          <w:p w14:paraId="36E25D2B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60.98</w:t>
            </w:r>
          </w:p>
        </w:tc>
        <w:tc>
          <w:tcPr>
            <w:tcW w:w="1460" w:type="dxa"/>
            <w:noWrap/>
            <w:vAlign w:val="center"/>
            <w:hideMark/>
          </w:tcPr>
          <w:p w14:paraId="251D1AC2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100366000</w:t>
            </w:r>
          </w:p>
        </w:tc>
      </w:tr>
      <w:tr w:rsidR="00E11E69" w:rsidRPr="005563B9" w14:paraId="55287A3A" w14:textId="77777777" w:rsidTr="00E11E69">
        <w:trPr>
          <w:trHeight w:val="429"/>
        </w:trPr>
        <w:tc>
          <w:tcPr>
            <w:tcW w:w="1274" w:type="dxa"/>
            <w:noWrap/>
            <w:vAlign w:val="center"/>
            <w:hideMark/>
          </w:tcPr>
          <w:p w14:paraId="32E97A57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2/4/2014</w:t>
            </w:r>
          </w:p>
        </w:tc>
        <w:tc>
          <w:tcPr>
            <w:tcW w:w="1288" w:type="dxa"/>
            <w:noWrap/>
            <w:vAlign w:val="center"/>
            <w:hideMark/>
          </w:tcPr>
          <w:p w14:paraId="420722F0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72.26</w:t>
            </w:r>
          </w:p>
        </w:tc>
        <w:tc>
          <w:tcPr>
            <w:tcW w:w="1288" w:type="dxa"/>
            <w:noWrap/>
            <w:vAlign w:val="center"/>
            <w:hideMark/>
          </w:tcPr>
          <w:p w14:paraId="26D42808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72.78</w:t>
            </w:r>
          </w:p>
        </w:tc>
        <w:tc>
          <w:tcPr>
            <w:tcW w:w="1288" w:type="dxa"/>
            <w:noWrap/>
            <w:vAlign w:val="center"/>
            <w:hideMark/>
          </w:tcPr>
          <w:p w14:paraId="34108264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71.82</w:t>
            </w:r>
          </w:p>
        </w:tc>
        <w:tc>
          <w:tcPr>
            <w:tcW w:w="1288" w:type="dxa"/>
            <w:noWrap/>
            <w:vAlign w:val="center"/>
            <w:hideMark/>
          </w:tcPr>
          <w:p w14:paraId="7866F4BE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72.68</w:t>
            </w:r>
          </w:p>
        </w:tc>
        <w:tc>
          <w:tcPr>
            <w:tcW w:w="1288" w:type="dxa"/>
            <w:noWrap/>
            <w:vAlign w:val="center"/>
            <w:hideMark/>
          </w:tcPr>
          <w:p w14:paraId="20C802A1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61.86</w:t>
            </w:r>
          </w:p>
        </w:tc>
        <w:tc>
          <w:tcPr>
            <w:tcW w:w="1460" w:type="dxa"/>
            <w:noWrap/>
            <w:vAlign w:val="center"/>
            <w:hideMark/>
          </w:tcPr>
          <w:p w14:paraId="341999A7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94170300</w:t>
            </w:r>
          </w:p>
        </w:tc>
      </w:tr>
      <w:tr w:rsidR="00E11E69" w:rsidRPr="005563B9" w14:paraId="36B0E872" w14:textId="77777777" w:rsidTr="00E11E69">
        <w:trPr>
          <w:trHeight w:val="429"/>
        </w:trPr>
        <w:tc>
          <w:tcPr>
            <w:tcW w:w="1274" w:type="dxa"/>
            <w:noWrap/>
            <w:vAlign w:val="center"/>
            <w:hideMark/>
          </w:tcPr>
          <w:p w14:paraId="0CE5E5C1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2/5/2014</w:t>
            </w:r>
          </w:p>
        </w:tc>
        <w:tc>
          <w:tcPr>
            <w:tcW w:w="1288" w:type="dxa"/>
            <w:noWrap/>
            <w:vAlign w:val="center"/>
            <w:hideMark/>
          </w:tcPr>
          <w:p w14:paraId="6AABD90E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72.37</w:t>
            </w:r>
          </w:p>
        </w:tc>
        <w:tc>
          <w:tcPr>
            <w:tcW w:w="1288" w:type="dxa"/>
            <w:noWrap/>
            <w:vAlign w:val="center"/>
            <w:hideMark/>
          </w:tcPr>
          <w:p w14:paraId="5DB2D3E9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73.61</w:t>
            </w:r>
          </w:p>
        </w:tc>
        <w:tc>
          <w:tcPr>
            <w:tcW w:w="1288" w:type="dxa"/>
            <w:noWrap/>
            <w:vAlign w:val="center"/>
            <w:hideMark/>
          </w:tcPr>
          <w:p w14:paraId="30788C14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72.32</w:t>
            </w:r>
          </w:p>
        </w:tc>
        <w:tc>
          <w:tcPr>
            <w:tcW w:w="1288" w:type="dxa"/>
            <w:noWrap/>
            <w:vAlign w:val="center"/>
            <w:hideMark/>
          </w:tcPr>
          <w:p w14:paraId="1BA2AD77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73.23</w:t>
            </w:r>
          </w:p>
        </w:tc>
        <w:tc>
          <w:tcPr>
            <w:tcW w:w="1288" w:type="dxa"/>
            <w:noWrap/>
            <w:vAlign w:val="center"/>
            <w:hideMark/>
          </w:tcPr>
          <w:p w14:paraId="4AE56BAC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62.32</w:t>
            </w:r>
          </w:p>
        </w:tc>
        <w:tc>
          <w:tcPr>
            <w:tcW w:w="1460" w:type="dxa"/>
            <w:noWrap/>
            <w:vAlign w:val="center"/>
            <w:hideMark/>
          </w:tcPr>
          <w:p w14:paraId="5E607D39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82086200</w:t>
            </w:r>
          </w:p>
        </w:tc>
      </w:tr>
      <w:tr w:rsidR="00E11E69" w:rsidRPr="005563B9" w14:paraId="149C6AE5" w14:textId="77777777" w:rsidTr="00E11E69">
        <w:trPr>
          <w:trHeight w:val="429"/>
        </w:trPr>
        <w:tc>
          <w:tcPr>
            <w:tcW w:w="1274" w:type="dxa"/>
            <w:noWrap/>
            <w:vAlign w:val="center"/>
            <w:hideMark/>
          </w:tcPr>
          <w:p w14:paraId="3BD2371B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2/6/2014</w:t>
            </w:r>
          </w:p>
        </w:tc>
        <w:tc>
          <w:tcPr>
            <w:tcW w:w="1288" w:type="dxa"/>
            <w:noWrap/>
            <w:vAlign w:val="center"/>
            <w:hideMark/>
          </w:tcPr>
          <w:p w14:paraId="0A98CA8C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72.87</w:t>
            </w:r>
          </w:p>
        </w:tc>
        <w:tc>
          <w:tcPr>
            <w:tcW w:w="1288" w:type="dxa"/>
            <w:noWrap/>
            <w:vAlign w:val="center"/>
            <w:hideMark/>
          </w:tcPr>
          <w:p w14:paraId="229F1821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73.36</w:t>
            </w:r>
          </w:p>
        </w:tc>
        <w:tc>
          <w:tcPr>
            <w:tcW w:w="1288" w:type="dxa"/>
            <w:noWrap/>
            <w:vAlign w:val="center"/>
            <w:hideMark/>
          </w:tcPr>
          <w:p w14:paraId="4C6D7777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72.54</w:t>
            </w:r>
          </w:p>
        </w:tc>
        <w:tc>
          <w:tcPr>
            <w:tcW w:w="1288" w:type="dxa"/>
            <w:noWrap/>
            <w:vAlign w:val="center"/>
            <w:hideMark/>
          </w:tcPr>
          <w:p w14:paraId="1E8CE307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73.22</w:t>
            </w:r>
          </w:p>
        </w:tc>
        <w:tc>
          <w:tcPr>
            <w:tcW w:w="1288" w:type="dxa"/>
            <w:noWrap/>
            <w:vAlign w:val="center"/>
            <w:hideMark/>
          </w:tcPr>
          <w:p w14:paraId="1DEE525F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65.02</w:t>
            </w:r>
          </w:p>
        </w:tc>
        <w:tc>
          <w:tcPr>
            <w:tcW w:w="1460" w:type="dxa"/>
            <w:noWrap/>
            <w:vAlign w:val="center"/>
            <w:hideMark/>
          </w:tcPr>
          <w:p w14:paraId="5ADABD48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64441300</w:t>
            </w:r>
          </w:p>
        </w:tc>
      </w:tr>
      <w:tr w:rsidR="00E11E69" w:rsidRPr="005563B9" w14:paraId="63BF8221" w14:textId="77777777" w:rsidTr="00E11E69">
        <w:trPr>
          <w:trHeight w:val="429"/>
        </w:trPr>
        <w:tc>
          <w:tcPr>
            <w:tcW w:w="1274" w:type="dxa"/>
            <w:noWrap/>
            <w:vAlign w:val="center"/>
            <w:hideMark/>
          </w:tcPr>
          <w:p w14:paraId="4FBD90B5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2/7/2014</w:t>
            </w:r>
          </w:p>
        </w:tc>
        <w:tc>
          <w:tcPr>
            <w:tcW w:w="1288" w:type="dxa"/>
            <w:noWrap/>
            <w:vAlign w:val="center"/>
            <w:hideMark/>
          </w:tcPr>
          <w:p w14:paraId="36654E77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74.48</w:t>
            </w:r>
          </w:p>
        </w:tc>
        <w:tc>
          <w:tcPr>
            <w:tcW w:w="1288" w:type="dxa"/>
            <w:noWrap/>
            <w:vAlign w:val="center"/>
            <w:hideMark/>
          </w:tcPr>
          <w:p w14:paraId="677FF57B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74.70</w:t>
            </w:r>
          </w:p>
        </w:tc>
        <w:tc>
          <w:tcPr>
            <w:tcW w:w="1288" w:type="dxa"/>
            <w:noWrap/>
            <w:vAlign w:val="center"/>
            <w:hideMark/>
          </w:tcPr>
          <w:p w14:paraId="32F9701D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73.91</w:t>
            </w:r>
          </w:p>
        </w:tc>
        <w:tc>
          <w:tcPr>
            <w:tcW w:w="1288" w:type="dxa"/>
            <w:noWrap/>
            <w:vAlign w:val="center"/>
            <w:hideMark/>
          </w:tcPr>
          <w:p w14:paraId="264EC8C0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74.24</w:t>
            </w:r>
          </w:p>
        </w:tc>
        <w:tc>
          <w:tcPr>
            <w:tcW w:w="1288" w:type="dxa"/>
            <w:noWrap/>
            <w:vAlign w:val="center"/>
            <w:hideMark/>
          </w:tcPr>
          <w:p w14:paraId="37783AC7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65.93</w:t>
            </w:r>
          </w:p>
        </w:tc>
        <w:tc>
          <w:tcPr>
            <w:tcW w:w="1460" w:type="dxa"/>
            <w:noWrap/>
            <w:vAlign w:val="center"/>
            <w:hideMark/>
          </w:tcPr>
          <w:p w14:paraId="1A73B3A5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92570100</w:t>
            </w:r>
          </w:p>
        </w:tc>
      </w:tr>
      <w:tr w:rsidR="00E11E69" w:rsidRPr="005563B9" w14:paraId="0C4888B9" w14:textId="77777777" w:rsidTr="00E11E69">
        <w:trPr>
          <w:trHeight w:val="429"/>
        </w:trPr>
        <w:tc>
          <w:tcPr>
            <w:tcW w:w="1274" w:type="dxa"/>
            <w:noWrap/>
            <w:vAlign w:val="center"/>
            <w:hideMark/>
          </w:tcPr>
          <w:p w14:paraId="44F006E0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2/10/2014</w:t>
            </w:r>
          </w:p>
        </w:tc>
        <w:tc>
          <w:tcPr>
            <w:tcW w:w="1288" w:type="dxa"/>
            <w:noWrap/>
            <w:vAlign w:val="center"/>
            <w:hideMark/>
          </w:tcPr>
          <w:p w14:paraId="4744A5E0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74.09</w:t>
            </w:r>
          </w:p>
        </w:tc>
        <w:tc>
          <w:tcPr>
            <w:tcW w:w="1288" w:type="dxa"/>
            <w:noWrap/>
            <w:vAlign w:val="center"/>
            <w:hideMark/>
          </w:tcPr>
          <w:p w14:paraId="2F9C6ECC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76.00</w:t>
            </w:r>
          </w:p>
        </w:tc>
        <w:tc>
          <w:tcPr>
            <w:tcW w:w="1288" w:type="dxa"/>
            <w:noWrap/>
            <w:vAlign w:val="center"/>
            <w:hideMark/>
          </w:tcPr>
          <w:p w14:paraId="1F535B95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74.00</w:t>
            </w:r>
          </w:p>
        </w:tc>
        <w:tc>
          <w:tcPr>
            <w:tcW w:w="1288" w:type="dxa"/>
            <w:noWrap/>
            <w:vAlign w:val="center"/>
            <w:hideMark/>
          </w:tcPr>
          <w:p w14:paraId="5BED23F1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75.57</w:t>
            </w:r>
          </w:p>
        </w:tc>
        <w:tc>
          <w:tcPr>
            <w:tcW w:w="1288" w:type="dxa"/>
            <w:noWrap/>
            <w:vAlign w:val="center"/>
            <w:hideMark/>
          </w:tcPr>
          <w:p w14:paraId="3388B2F6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67.11</w:t>
            </w:r>
          </w:p>
        </w:tc>
        <w:tc>
          <w:tcPr>
            <w:tcW w:w="1460" w:type="dxa"/>
            <w:noWrap/>
            <w:vAlign w:val="center"/>
            <w:hideMark/>
          </w:tcPr>
          <w:p w14:paraId="1E465C1D" w14:textId="77777777" w:rsidR="00E11E69" w:rsidRPr="005563B9" w:rsidRDefault="00E11E69" w:rsidP="005D51A3">
            <w:pPr>
              <w:spacing w:before="80" w:after="80"/>
              <w:jc w:val="center"/>
              <w:rPr>
                <w:color w:val="000000"/>
                <w:sz w:val="22"/>
                <w:szCs w:val="24"/>
                <w:lang w:val="en-IN" w:eastAsia="en-IN"/>
              </w:rPr>
            </w:pPr>
            <w:r w:rsidRPr="005563B9">
              <w:rPr>
                <w:color w:val="000000"/>
                <w:sz w:val="22"/>
                <w:szCs w:val="24"/>
                <w:lang w:val="en-IN" w:eastAsia="en-IN"/>
              </w:rPr>
              <w:t>86389800</w:t>
            </w:r>
          </w:p>
        </w:tc>
      </w:tr>
    </w:tbl>
    <w:p w14:paraId="1264C905" w14:textId="77777777" w:rsidR="00E11E69" w:rsidRPr="00885034" w:rsidRDefault="00E11E69" w:rsidP="005D51A3">
      <w:pPr>
        <w:pStyle w:val="Default"/>
        <w:keepNext/>
        <w:spacing w:before="80" w:after="80"/>
        <w:jc w:val="both"/>
        <w:rPr>
          <w:rFonts w:ascii="Times New Roman" w:hAnsi="Times New Roman" w:cs="Times New Roman"/>
          <w:color w:val="auto"/>
        </w:rPr>
      </w:pPr>
    </w:p>
    <w:p w14:paraId="0A866C1B" w14:textId="77777777" w:rsidR="002D10CD" w:rsidRPr="00885034" w:rsidRDefault="002D10CD" w:rsidP="005D51A3">
      <w:pPr>
        <w:spacing w:before="80" w:after="80"/>
        <w:rPr>
          <w:sz w:val="22"/>
        </w:rPr>
      </w:pPr>
    </w:p>
    <w:p w14:paraId="5891FC24" w14:textId="601CABFC" w:rsidR="00A06643" w:rsidRDefault="00A06643" w:rsidP="005D51A3">
      <w:pPr>
        <w:pStyle w:val="Default"/>
        <w:keepNext/>
        <w:spacing w:before="80" w:after="80"/>
        <w:jc w:val="both"/>
        <w:rPr>
          <w:rFonts w:ascii="Times New Roman" w:hAnsi="Times New Roman" w:cs="Times New Roman"/>
          <w:noProof/>
          <w:color w:val="auto"/>
        </w:rPr>
      </w:pPr>
    </w:p>
    <w:p w14:paraId="46FEDC61" w14:textId="3A595C6A" w:rsidR="00C7548C" w:rsidRDefault="00C7548C" w:rsidP="005D51A3">
      <w:pPr>
        <w:pStyle w:val="Default"/>
        <w:keepNext/>
        <w:spacing w:before="80" w:after="80"/>
        <w:jc w:val="both"/>
        <w:rPr>
          <w:rFonts w:ascii="Times New Roman" w:hAnsi="Times New Roman" w:cs="Times New Roman"/>
          <w:noProof/>
          <w:color w:val="auto"/>
        </w:rPr>
      </w:pPr>
    </w:p>
    <w:p w14:paraId="113B2CEC" w14:textId="2637081E" w:rsidR="00C7548C" w:rsidRDefault="00C7548C" w:rsidP="005D51A3">
      <w:pPr>
        <w:pStyle w:val="Default"/>
        <w:keepNext/>
        <w:spacing w:before="80" w:after="80"/>
        <w:jc w:val="both"/>
        <w:rPr>
          <w:rFonts w:ascii="Times New Roman" w:hAnsi="Times New Roman" w:cs="Times New Roman"/>
          <w:noProof/>
          <w:color w:val="auto"/>
        </w:rPr>
      </w:pPr>
    </w:p>
    <w:p w14:paraId="283F2B16" w14:textId="77777777" w:rsidR="00C7548C" w:rsidRPr="00885034" w:rsidRDefault="00C7548C" w:rsidP="005D51A3">
      <w:pPr>
        <w:pStyle w:val="Default"/>
        <w:keepNext/>
        <w:spacing w:before="80" w:after="80"/>
        <w:jc w:val="both"/>
        <w:rPr>
          <w:rFonts w:ascii="Times New Roman" w:hAnsi="Times New Roman" w:cs="Times New Roman"/>
          <w:noProof/>
          <w:color w:val="auto"/>
        </w:rPr>
      </w:pPr>
    </w:p>
    <w:p w14:paraId="0B222A80" w14:textId="77777777" w:rsidR="005563B9" w:rsidRDefault="005563B9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</w:p>
    <w:p w14:paraId="530D862F" w14:textId="756A53EA" w:rsidR="00A06643" w:rsidRPr="00885034" w:rsidRDefault="00A06643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  <w:r w:rsidRPr="00885034">
        <w:rPr>
          <w:b/>
          <w:i w:val="0"/>
          <w:sz w:val="20"/>
          <w:szCs w:val="24"/>
        </w:rPr>
        <w:lastRenderedPageBreak/>
        <w:t xml:space="preserve">Table </w:t>
      </w:r>
      <w:r w:rsidRPr="00885034">
        <w:rPr>
          <w:b/>
          <w:i w:val="0"/>
          <w:sz w:val="20"/>
          <w:szCs w:val="24"/>
        </w:rPr>
        <w:fldChar w:fldCharType="begin"/>
      </w:r>
      <w:r w:rsidRPr="00885034">
        <w:rPr>
          <w:b/>
          <w:i w:val="0"/>
          <w:sz w:val="20"/>
          <w:szCs w:val="24"/>
        </w:rPr>
        <w:instrText xml:space="preserve"> SEQ Table \* ARABIC </w:instrText>
      </w:r>
      <w:r w:rsidRPr="00885034">
        <w:rPr>
          <w:b/>
          <w:i w:val="0"/>
          <w:sz w:val="20"/>
          <w:szCs w:val="24"/>
        </w:rPr>
        <w:fldChar w:fldCharType="separate"/>
      </w:r>
      <w:r w:rsidR="003F70D1">
        <w:rPr>
          <w:b/>
          <w:i w:val="0"/>
          <w:noProof/>
          <w:sz w:val="20"/>
          <w:szCs w:val="24"/>
        </w:rPr>
        <w:t>2</w:t>
      </w:r>
      <w:r w:rsidRPr="00885034">
        <w:rPr>
          <w:b/>
          <w:i w:val="0"/>
          <w:sz w:val="20"/>
          <w:szCs w:val="24"/>
        </w:rPr>
        <w:fldChar w:fldCharType="end"/>
      </w:r>
      <w:r w:rsidRPr="00885034">
        <w:rPr>
          <w:b/>
          <w:i w:val="0"/>
          <w:sz w:val="20"/>
          <w:szCs w:val="24"/>
        </w:rPr>
        <w:t>: Basic Statistics of stock price</w:t>
      </w:r>
    </w:p>
    <w:tbl>
      <w:tblPr>
        <w:tblStyle w:val="GridTable4-Accent1"/>
        <w:tblW w:w="5070" w:type="pct"/>
        <w:tblLook w:val="06A0" w:firstRow="1" w:lastRow="0" w:firstColumn="1" w:lastColumn="0" w:noHBand="1" w:noVBand="1"/>
      </w:tblPr>
      <w:tblGrid>
        <w:gridCol w:w="1431"/>
        <w:gridCol w:w="1458"/>
        <w:gridCol w:w="1458"/>
        <w:gridCol w:w="1458"/>
        <w:gridCol w:w="1458"/>
        <w:gridCol w:w="1873"/>
      </w:tblGrid>
      <w:tr w:rsidR="005563B9" w:rsidRPr="005563B9" w14:paraId="79F2C5D4" w14:textId="77777777" w:rsidTr="00556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5DD83569" w14:textId="2CD8E4C8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798" w:type="pct"/>
            <w:vAlign w:val="center"/>
            <w:hideMark/>
          </w:tcPr>
          <w:p w14:paraId="4A85E1C6" w14:textId="77777777" w:rsidR="005563B9" w:rsidRPr="005563B9" w:rsidRDefault="005563B9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  <w:szCs w:val="22"/>
                <w:lang w:val="en-IN" w:eastAsia="en-IN"/>
              </w:rPr>
            </w:pPr>
            <w:r w:rsidRPr="005563B9">
              <w:rPr>
                <w:color w:val="FFFFFF"/>
                <w:sz w:val="22"/>
                <w:szCs w:val="22"/>
                <w:lang w:val="en-IN" w:eastAsia="en-IN"/>
              </w:rPr>
              <w:t>Open</w:t>
            </w:r>
          </w:p>
        </w:tc>
        <w:tc>
          <w:tcPr>
            <w:tcW w:w="798" w:type="pct"/>
            <w:vAlign w:val="center"/>
            <w:hideMark/>
          </w:tcPr>
          <w:p w14:paraId="0D334099" w14:textId="77777777" w:rsidR="005563B9" w:rsidRPr="005563B9" w:rsidRDefault="005563B9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  <w:szCs w:val="22"/>
                <w:lang w:val="en-IN" w:eastAsia="en-IN"/>
              </w:rPr>
            </w:pPr>
            <w:r w:rsidRPr="005563B9">
              <w:rPr>
                <w:color w:val="FFFFFF"/>
                <w:sz w:val="22"/>
                <w:szCs w:val="22"/>
                <w:lang w:val="en-IN" w:eastAsia="en-IN"/>
              </w:rPr>
              <w:t>High</w:t>
            </w:r>
          </w:p>
        </w:tc>
        <w:tc>
          <w:tcPr>
            <w:tcW w:w="798" w:type="pct"/>
            <w:vAlign w:val="center"/>
            <w:hideMark/>
          </w:tcPr>
          <w:p w14:paraId="0241F4FE" w14:textId="77777777" w:rsidR="005563B9" w:rsidRPr="005563B9" w:rsidRDefault="005563B9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  <w:szCs w:val="22"/>
                <w:lang w:val="en-IN" w:eastAsia="en-IN"/>
              </w:rPr>
            </w:pPr>
            <w:r w:rsidRPr="005563B9">
              <w:rPr>
                <w:color w:val="FFFFFF"/>
                <w:sz w:val="22"/>
                <w:szCs w:val="22"/>
                <w:lang w:val="en-IN" w:eastAsia="en-IN"/>
              </w:rPr>
              <w:t>Low</w:t>
            </w:r>
          </w:p>
        </w:tc>
        <w:tc>
          <w:tcPr>
            <w:tcW w:w="798" w:type="pct"/>
            <w:vAlign w:val="center"/>
            <w:hideMark/>
          </w:tcPr>
          <w:p w14:paraId="37606BB9" w14:textId="77777777" w:rsidR="005563B9" w:rsidRPr="005563B9" w:rsidRDefault="005563B9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  <w:szCs w:val="22"/>
                <w:lang w:val="en-IN" w:eastAsia="en-IN"/>
              </w:rPr>
            </w:pPr>
            <w:r w:rsidRPr="005563B9">
              <w:rPr>
                <w:color w:val="FFFFFF"/>
                <w:sz w:val="22"/>
                <w:szCs w:val="22"/>
                <w:lang w:val="en-IN" w:eastAsia="en-IN"/>
              </w:rPr>
              <w:t>Close</w:t>
            </w:r>
          </w:p>
        </w:tc>
        <w:tc>
          <w:tcPr>
            <w:tcW w:w="1026" w:type="pct"/>
            <w:vAlign w:val="center"/>
            <w:hideMark/>
          </w:tcPr>
          <w:p w14:paraId="09115B93" w14:textId="77777777" w:rsidR="005563B9" w:rsidRPr="005563B9" w:rsidRDefault="005563B9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  <w:szCs w:val="22"/>
                <w:lang w:val="en-IN" w:eastAsia="en-IN"/>
              </w:rPr>
            </w:pPr>
            <w:r w:rsidRPr="005563B9">
              <w:rPr>
                <w:color w:val="FFFFFF"/>
                <w:sz w:val="22"/>
                <w:szCs w:val="22"/>
                <w:lang w:val="en-IN" w:eastAsia="en-IN"/>
              </w:rPr>
              <w:t>Volume</w:t>
            </w:r>
          </w:p>
        </w:tc>
      </w:tr>
      <w:tr w:rsidR="005563B9" w:rsidRPr="005563B9" w14:paraId="71F98962" w14:textId="77777777" w:rsidTr="005563B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719C5564" w14:textId="77777777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count</w:t>
            </w:r>
          </w:p>
        </w:tc>
        <w:tc>
          <w:tcPr>
            <w:tcW w:w="798" w:type="pct"/>
            <w:vAlign w:val="center"/>
            <w:hideMark/>
          </w:tcPr>
          <w:p w14:paraId="1584D571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1259.0</w:t>
            </w:r>
          </w:p>
        </w:tc>
        <w:tc>
          <w:tcPr>
            <w:tcW w:w="798" w:type="pct"/>
            <w:vAlign w:val="center"/>
            <w:hideMark/>
          </w:tcPr>
          <w:p w14:paraId="23FD0A1F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1259.0</w:t>
            </w:r>
          </w:p>
        </w:tc>
        <w:tc>
          <w:tcPr>
            <w:tcW w:w="798" w:type="pct"/>
            <w:vAlign w:val="center"/>
            <w:hideMark/>
          </w:tcPr>
          <w:p w14:paraId="3D7A1856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1259.0</w:t>
            </w:r>
          </w:p>
        </w:tc>
        <w:tc>
          <w:tcPr>
            <w:tcW w:w="798" w:type="pct"/>
            <w:vAlign w:val="center"/>
            <w:hideMark/>
          </w:tcPr>
          <w:p w14:paraId="10046340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1259.0</w:t>
            </w:r>
          </w:p>
        </w:tc>
        <w:tc>
          <w:tcPr>
            <w:tcW w:w="1026" w:type="pct"/>
            <w:vAlign w:val="center"/>
            <w:hideMark/>
          </w:tcPr>
          <w:p w14:paraId="13605715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1259</w:t>
            </w:r>
          </w:p>
        </w:tc>
      </w:tr>
      <w:tr w:rsidR="005563B9" w:rsidRPr="005563B9" w14:paraId="6B840500" w14:textId="77777777" w:rsidTr="005563B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0D185CC1" w14:textId="77777777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mean</w:t>
            </w:r>
          </w:p>
        </w:tc>
        <w:tc>
          <w:tcPr>
            <w:tcW w:w="798" w:type="pct"/>
            <w:vAlign w:val="center"/>
            <w:hideMark/>
          </w:tcPr>
          <w:p w14:paraId="7AAB1E2B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132.5</w:t>
            </w:r>
          </w:p>
        </w:tc>
        <w:tc>
          <w:tcPr>
            <w:tcW w:w="798" w:type="pct"/>
            <w:vAlign w:val="center"/>
            <w:hideMark/>
          </w:tcPr>
          <w:p w14:paraId="11B15175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133.7</w:t>
            </w:r>
          </w:p>
        </w:tc>
        <w:tc>
          <w:tcPr>
            <w:tcW w:w="798" w:type="pct"/>
            <w:vAlign w:val="center"/>
            <w:hideMark/>
          </w:tcPr>
          <w:p w14:paraId="5A8EB677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131.4</w:t>
            </w:r>
          </w:p>
        </w:tc>
        <w:tc>
          <w:tcPr>
            <w:tcW w:w="798" w:type="pct"/>
            <w:vAlign w:val="center"/>
            <w:hideMark/>
          </w:tcPr>
          <w:p w14:paraId="2FFADF94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132.6</w:t>
            </w:r>
          </w:p>
        </w:tc>
        <w:tc>
          <w:tcPr>
            <w:tcW w:w="1026" w:type="pct"/>
            <w:vAlign w:val="center"/>
            <w:hideMark/>
          </w:tcPr>
          <w:p w14:paraId="465FFD44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41839490</w:t>
            </w:r>
          </w:p>
        </w:tc>
      </w:tr>
      <w:tr w:rsidR="005563B9" w:rsidRPr="005563B9" w14:paraId="0CAE5335" w14:textId="77777777" w:rsidTr="005563B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42C0AF09" w14:textId="77777777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std</w:t>
            </w:r>
          </w:p>
        </w:tc>
        <w:tc>
          <w:tcPr>
            <w:tcW w:w="798" w:type="pct"/>
            <w:vAlign w:val="center"/>
            <w:hideMark/>
          </w:tcPr>
          <w:p w14:paraId="7507C49B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36.9</w:t>
            </w:r>
          </w:p>
        </w:tc>
        <w:tc>
          <w:tcPr>
            <w:tcW w:w="798" w:type="pct"/>
            <w:vAlign w:val="center"/>
            <w:hideMark/>
          </w:tcPr>
          <w:p w14:paraId="460E746E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37.2</w:t>
            </w:r>
          </w:p>
        </w:tc>
        <w:tc>
          <w:tcPr>
            <w:tcW w:w="798" w:type="pct"/>
            <w:vAlign w:val="center"/>
            <w:hideMark/>
          </w:tcPr>
          <w:p w14:paraId="33957F32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36.5</w:t>
            </w:r>
          </w:p>
        </w:tc>
        <w:tc>
          <w:tcPr>
            <w:tcW w:w="798" w:type="pct"/>
            <w:vAlign w:val="center"/>
            <w:hideMark/>
          </w:tcPr>
          <w:p w14:paraId="093D75D6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36.8</w:t>
            </w:r>
          </w:p>
        </w:tc>
        <w:tc>
          <w:tcPr>
            <w:tcW w:w="1026" w:type="pct"/>
            <w:vAlign w:val="center"/>
            <w:hideMark/>
          </w:tcPr>
          <w:p w14:paraId="15DE4FF6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21504980</w:t>
            </w:r>
          </w:p>
        </w:tc>
      </w:tr>
      <w:tr w:rsidR="005563B9" w:rsidRPr="005563B9" w14:paraId="4AB8DF5D" w14:textId="77777777" w:rsidTr="005563B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16BACCA2" w14:textId="77777777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min</w:t>
            </w:r>
          </w:p>
        </w:tc>
        <w:tc>
          <w:tcPr>
            <w:tcW w:w="798" w:type="pct"/>
            <w:vAlign w:val="center"/>
            <w:hideMark/>
          </w:tcPr>
          <w:p w14:paraId="1749150E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71.8</w:t>
            </w:r>
          </w:p>
        </w:tc>
        <w:tc>
          <w:tcPr>
            <w:tcW w:w="798" w:type="pct"/>
            <w:vAlign w:val="center"/>
            <w:hideMark/>
          </w:tcPr>
          <w:p w14:paraId="69B98862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72.5</w:t>
            </w:r>
          </w:p>
        </w:tc>
        <w:tc>
          <w:tcPr>
            <w:tcW w:w="798" w:type="pct"/>
            <w:vAlign w:val="center"/>
            <w:hideMark/>
          </w:tcPr>
          <w:p w14:paraId="0DB210B0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71.3</w:t>
            </w:r>
          </w:p>
        </w:tc>
        <w:tc>
          <w:tcPr>
            <w:tcW w:w="798" w:type="pct"/>
            <w:shd w:val="clear" w:color="auto" w:fill="00B050"/>
            <w:vAlign w:val="center"/>
            <w:hideMark/>
          </w:tcPr>
          <w:p w14:paraId="0336F7CC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  <w:szCs w:val="22"/>
                <w:lang w:val="en-IN" w:eastAsia="en-IN"/>
              </w:rPr>
            </w:pPr>
            <w:r w:rsidRPr="005563B9">
              <w:rPr>
                <w:color w:val="FFFFFF"/>
                <w:sz w:val="22"/>
                <w:szCs w:val="22"/>
                <w:lang w:val="en-IN" w:eastAsia="en-IN"/>
              </w:rPr>
              <w:t>71.6</w:t>
            </w:r>
          </w:p>
        </w:tc>
        <w:tc>
          <w:tcPr>
            <w:tcW w:w="1026" w:type="pct"/>
            <w:vAlign w:val="center"/>
            <w:hideMark/>
          </w:tcPr>
          <w:p w14:paraId="6ECD0800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11475900</w:t>
            </w:r>
          </w:p>
        </w:tc>
      </w:tr>
      <w:tr w:rsidR="005563B9" w:rsidRPr="005563B9" w14:paraId="7CB85070" w14:textId="77777777" w:rsidTr="005563B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315DCAD4" w14:textId="77777777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25%</w:t>
            </w:r>
          </w:p>
        </w:tc>
        <w:tc>
          <w:tcPr>
            <w:tcW w:w="798" w:type="pct"/>
            <w:vAlign w:val="center"/>
            <w:hideMark/>
          </w:tcPr>
          <w:p w14:paraId="763AEAE6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105.5</w:t>
            </w:r>
          </w:p>
        </w:tc>
        <w:tc>
          <w:tcPr>
            <w:tcW w:w="798" w:type="pct"/>
            <w:vAlign w:val="center"/>
            <w:hideMark/>
          </w:tcPr>
          <w:p w14:paraId="4D52691F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106.5</w:t>
            </w:r>
          </w:p>
        </w:tc>
        <w:tc>
          <w:tcPr>
            <w:tcW w:w="798" w:type="pct"/>
            <w:vAlign w:val="center"/>
            <w:hideMark/>
          </w:tcPr>
          <w:p w14:paraId="6D97B5EE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104.8</w:t>
            </w:r>
          </w:p>
        </w:tc>
        <w:tc>
          <w:tcPr>
            <w:tcW w:w="798" w:type="pct"/>
            <w:vAlign w:val="center"/>
            <w:hideMark/>
          </w:tcPr>
          <w:p w14:paraId="702B6C56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105.7</w:t>
            </w:r>
          </w:p>
        </w:tc>
        <w:tc>
          <w:tcPr>
            <w:tcW w:w="1026" w:type="pct"/>
            <w:vAlign w:val="center"/>
            <w:hideMark/>
          </w:tcPr>
          <w:p w14:paraId="4CE80944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26518500</w:t>
            </w:r>
          </w:p>
        </w:tc>
      </w:tr>
      <w:tr w:rsidR="005563B9" w:rsidRPr="005563B9" w14:paraId="01E9A398" w14:textId="77777777" w:rsidTr="005563B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45F2D79E" w14:textId="77777777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50%</w:t>
            </w:r>
          </w:p>
        </w:tc>
        <w:tc>
          <w:tcPr>
            <w:tcW w:w="798" w:type="pct"/>
            <w:vAlign w:val="center"/>
            <w:hideMark/>
          </w:tcPr>
          <w:p w14:paraId="104696DA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121.1</w:t>
            </w:r>
          </w:p>
        </w:tc>
        <w:tc>
          <w:tcPr>
            <w:tcW w:w="798" w:type="pct"/>
            <w:vAlign w:val="center"/>
            <w:hideMark/>
          </w:tcPr>
          <w:p w14:paraId="7F15E37C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122.2</w:t>
            </w:r>
          </w:p>
        </w:tc>
        <w:tc>
          <w:tcPr>
            <w:tcW w:w="798" w:type="pct"/>
            <w:vAlign w:val="center"/>
            <w:hideMark/>
          </w:tcPr>
          <w:p w14:paraId="05C51864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120.3</w:t>
            </w:r>
          </w:p>
        </w:tc>
        <w:tc>
          <w:tcPr>
            <w:tcW w:w="798" w:type="pct"/>
            <w:vAlign w:val="center"/>
            <w:hideMark/>
          </w:tcPr>
          <w:p w14:paraId="7545700B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121.3</w:t>
            </w:r>
          </w:p>
        </w:tc>
        <w:tc>
          <w:tcPr>
            <w:tcW w:w="1026" w:type="pct"/>
            <w:vAlign w:val="center"/>
            <w:hideMark/>
          </w:tcPr>
          <w:p w14:paraId="03E84D49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36379100</w:t>
            </w:r>
          </w:p>
        </w:tc>
      </w:tr>
      <w:tr w:rsidR="005563B9" w:rsidRPr="005563B9" w14:paraId="3052853A" w14:textId="77777777" w:rsidTr="005563B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7B35A8ED" w14:textId="77777777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75%</w:t>
            </w:r>
          </w:p>
        </w:tc>
        <w:tc>
          <w:tcPr>
            <w:tcW w:w="798" w:type="pct"/>
            <w:vAlign w:val="center"/>
            <w:hideMark/>
          </w:tcPr>
          <w:p w14:paraId="549E7A78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159.0</w:t>
            </w:r>
          </w:p>
        </w:tc>
        <w:tc>
          <w:tcPr>
            <w:tcW w:w="798" w:type="pct"/>
            <w:vAlign w:val="center"/>
            <w:hideMark/>
          </w:tcPr>
          <w:p w14:paraId="5ECD2D6D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160.1</w:t>
            </w:r>
          </w:p>
        </w:tc>
        <w:tc>
          <w:tcPr>
            <w:tcW w:w="798" w:type="pct"/>
            <w:vAlign w:val="center"/>
            <w:hideMark/>
          </w:tcPr>
          <w:p w14:paraId="005494A7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157.6</w:t>
            </w:r>
          </w:p>
        </w:tc>
        <w:tc>
          <w:tcPr>
            <w:tcW w:w="798" w:type="pct"/>
            <w:vAlign w:val="center"/>
            <w:hideMark/>
          </w:tcPr>
          <w:p w14:paraId="47D78D47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158.7</w:t>
            </w:r>
          </w:p>
        </w:tc>
        <w:tc>
          <w:tcPr>
            <w:tcW w:w="1026" w:type="pct"/>
            <w:vAlign w:val="center"/>
            <w:hideMark/>
          </w:tcPr>
          <w:p w14:paraId="3353C8FE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51141350</w:t>
            </w:r>
          </w:p>
        </w:tc>
      </w:tr>
      <w:tr w:rsidR="005563B9" w:rsidRPr="005563B9" w14:paraId="10C4EE04" w14:textId="77777777" w:rsidTr="005563B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Align w:val="center"/>
            <w:hideMark/>
          </w:tcPr>
          <w:p w14:paraId="68CDCA73" w14:textId="77777777" w:rsidR="005563B9" w:rsidRPr="005563B9" w:rsidRDefault="005563B9" w:rsidP="005D51A3">
            <w:pPr>
              <w:spacing w:before="80" w:after="8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max</w:t>
            </w:r>
          </w:p>
        </w:tc>
        <w:tc>
          <w:tcPr>
            <w:tcW w:w="798" w:type="pct"/>
            <w:vAlign w:val="center"/>
            <w:hideMark/>
          </w:tcPr>
          <w:p w14:paraId="39DC8973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230.8</w:t>
            </w:r>
          </w:p>
        </w:tc>
        <w:tc>
          <w:tcPr>
            <w:tcW w:w="798" w:type="pct"/>
            <w:vAlign w:val="center"/>
            <w:hideMark/>
          </w:tcPr>
          <w:p w14:paraId="5C91DB4A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233.5</w:t>
            </w:r>
          </w:p>
        </w:tc>
        <w:tc>
          <w:tcPr>
            <w:tcW w:w="798" w:type="pct"/>
            <w:vAlign w:val="center"/>
            <w:hideMark/>
          </w:tcPr>
          <w:p w14:paraId="62968FE8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229.8</w:t>
            </w:r>
          </w:p>
        </w:tc>
        <w:tc>
          <w:tcPr>
            <w:tcW w:w="798" w:type="pct"/>
            <w:shd w:val="clear" w:color="auto" w:fill="FF0000"/>
            <w:vAlign w:val="center"/>
            <w:hideMark/>
          </w:tcPr>
          <w:p w14:paraId="451B91F2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  <w:szCs w:val="22"/>
                <w:lang w:val="en-IN" w:eastAsia="en-IN"/>
              </w:rPr>
            </w:pPr>
            <w:r w:rsidRPr="005563B9">
              <w:rPr>
                <w:color w:val="FFFFFF"/>
                <w:sz w:val="22"/>
                <w:szCs w:val="22"/>
                <w:lang w:val="en-IN" w:eastAsia="en-IN"/>
              </w:rPr>
              <w:t>232.1</w:t>
            </w:r>
          </w:p>
        </w:tc>
        <w:tc>
          <w:tcPr>
            <w:tcW w:w="1026" w:type="pct"/>
            <w:vAlign w:val="center"/>
            <w:hideMark/>
          </w:tcPr>
          <w:p w14:paraId="4DBAC283" w14:textId="77777777" w:rsidR="005563B9" w:rsidRPr="005563B9" w:rsidRDefault="005563B9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N" w:eastAsia="en-IN"/>
              </w:rPr>
            </w:pPr>
            <w:r w:rsidRPr="005563B9">
              <w:rPr>
                <w:color w:val="000000"/>
                <w:sz w:val="22"/>
                <w:szCs w:val="22"/>
                <w:lang w:val="en-IN" w:eastAsia="en-IN"/>
              </w:rPr>
              <w:t>189977900</w:t>
            </w:r>
          </w:p>
        </w:tc>
      </w:tr>
    </w:tbl>
    <w:p w14:paraId="58F01678" w14:textId="1CA36425" w:rsidR="00A06643" w:rsidRPr="00885034" w:rsidRDefault="00A06643" w:rsidP="005D51A3">
      <w:pPr>
        <w:pStyle w:val="Default"/>
        <w:keepNext/>
        <w:spacing w:before="80" w:after="80"/>
        <w:jc w:val="both"/>
        <w:rPr>
          <w:rFonts w:ascii="Times New Roman" w:hAnsi="Times New Roman" w:cs="Times New Roman"/>
          <w:noProof/>
          <w:color w:val="auto"/>
        </w:rPr>
      </w:pPr>
    </w:p>
    <w:p w14:paraId="1D2260FD" w14:textId="55C64390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</w:p>
    <w:p w14:paraId="18473880" w14:textId="20F32DA2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  <w:r w:rsidRPr="00885034">
        <w:rPr>
          <w:b/>
          <w:i w:val="0"/>
          <w:sz w:val="20"/>
          <w:szCs w:val="24"/>
        </w:rPr>
        <w:t xml:space="preserve">Figure </w:t>
      </w:r>
      <w:r w:rsidRPr="00885034">
        <w:rPr>
          <w:b/>
          <w:i w:val="0"/>
          <w:sz w:val="20"/>
          <w:szCs w:val="24"/>
        </w:rPr>
        <w:fldChar w:fldCharType="begin"/>
      </w:r>
      <w:r w:rsidRPr="00885034">
        <w:rPr>
          <w:b/>
          <w:i w:val="0"/>
          <w:sz w:val="20"/>
          <w:szCs w:val="24"/>
        </w:rPr>
        <w:instrText xml:space="preserve"> SEQ Figure \* ARABIC </w:instrText>
      </w:r>
      <w:r w:rsidRPr="00885034">
        <w:rPr>
          <w:b/>
          <w:i w:val="0"/>
          <w:sz w:val="20"/>
          <w:szCs w:val="24"/>
        </w:rPr>
        <w:fldChar w:fldCharType="separate"/>
      </w:r>
      <w:r w:rsidR="003F70D1">
        <w:rPr>
          <w:b/>
          <w:i w:val="0"/>
          <w:noProof/>
          <w:sz w:val="20"/>
          <w:szCs w:val="24"/>
        </w:rPr>
        <w:t>1</w:t>
      </w:r>
      <w:r w:rsidRPr="00885034">
        <w:rPr>
          <w:b/>
          <w:i w:val="0"/>
          <w:sz w:val="20"/>
          <w:szCs w:val="24"/>
        </w:rPr>
        <w:fldChar w:fldCharType="end"/>
      </w:r>
      <w:r w:rsidRPr="00885034">
        <w:rPr>
          <w:b/>
          <w:i w:val="0"/>
          <w:sz w:val="20"/>
          <w:szCs w:val="24"/>
        </w:rPr>
        <w:t xml:space="preserve">: Trend of </w:t>
      </w:r>
      <w:proofErr w:type="gramStart"/>
      <w:r w:rsidRPr="00885034">
        <w:rPr>
          <w:b/>
          <w:i w:val="0"/>
          <w:sz w:val="20"/>
          <w:szCs w:val="24"/>
        </w:rPr>
        <w:t>5 year</w:t>
      </w:r>
      <w:proofErr w:type="gramEnd"/>
      <w:r w:rsidRPr="00885034">
        <w:rPr>
          <w:b/>
          <w:i w:val="0"/>
          <w:sz w:val="20"/>
          <w:szCs w:val="24"/>
        </w:rPr>
        <w:t xml:space="preserve"> stock price</w:t>
      </w:r>
    </w:p>
    <w:p w14:paraId="61C28D90" w14:textId="1D3FC2F5" w:rsidR="00F61250" w:rsidRPr="00885034" w:rsidRDefault="006F0DD3" w:rsidP="005D51A3">
      <w:pPr>
        <w:keepNext/>
        <w:spacing w:before="80" w:after="80"/>
        <w:jc w:val="both"/>
        <w:rPr>
          <w:sz w:val="24"/>
          <w:szCs w:val="24"/>
        </w:rPr>
      </w:pPr>
      <w:r>
        <w:rPr>
          <w:b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146D9" wp14:editId="586FB466">
                <wp:simplePos x="0" y="0"/>
                <wp:positionH relativeFrom="column">
                  <wp:posOffset>3333750</wp:posOffset>
                </wp:positionH>
                <wp:positionV relativeFrom="paragraph">
                  <wp:posOffset>211455</wp:posOffset>
                </wp:positionV>
                <wp:extent cx="1003300" cy="406400"/>
                <wp:effectExtent l="38100" t="38100" r="577850" b="88900"/>
                <wp:wrapNone/>
                <wp:docPr id="4" name="Speech Bubble: Rectangle with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06400"/>
                        </a:xfrm>
                        <a:prstGeom prst="wedgeRoundRectCallout">
                          <a:avLst>
                            <a:gd name="adj1" fmla="val 103138"/>
                            <a:gd name="adj2" fmla="val -33680"/>
                            <a:gd name="adj3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9714" w14:textId="5DEB8AFB" w:rsidR="005563B9" w:rsidRPr="005563B9" w:rsidRDefault="005563B9" w:rsidP="005563B9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8"/>
                              </w:rPr>
                            </w:pPr>
                            <w:r w:rsidRPr="005563B9">
                              <w:rPr>
                                <w:sz w:val="18"/>
                              </w:rPr>
                              <w:t>Highest value of stock is 232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146D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4" o:spid="_x0000_s1026" type="#_x0000_t62" style="position:absolute;left:0;text-align:left;margin-left:262.5pt;margin-top:16.65pt;width:79pt;height: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" adj="33078,3525" fillcolor="gray [1616]" stroked="f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14:paraId="04EB9714" w14:textId="5DEB8AFB" w:rsidR="005563B9" w:rsidRPr="005563B9" w:rsidRDefault="005563B9" w:rsidP="005563B9">
                      <w:pPr>
                        <w:spacing w:before="100" w:beforeAutospacing="1" w:after="100" w:afterAutospacing="1"/>
                        <w:jc w:val="center"/>
                        <w:rPr>
                          <w:sz w:val="18"/>
                        </w:rPr>
                      </w:pPr>
                      <w:r w:rsidRPr="005563B9">
                        <w:rPr>
                          <w:sz w:val="18"/>
                        </w:rPr>
                        <w:t>Highest value of stock is 232</w:t>
                      </w:r>
                    </w:p>
                  </w:txbxContent>
                </v:textbox>
              </v:shape>
            </w:pict>
          </mc:Fallback>
        </mc:AlternateContent>
      </w:r>
      <w:r w:rsidR="005563B9">
        <w:rPr>
          <w:b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389642" wp14:editId="56E46EB9">
                <wp:simplePos x="0" y="0"/>
                <wp:positionH relativeFrom="column">
                  <wp:posOffset>984250</wp:posOffset>
                </wp:positionH>
                <wp:positionV relativeFrom="paragraph">
                  <wp:posOffset>2395855</wp:posOffset>
                </wp:positionV>
                <wp:extent cx="863600" cy="393700"/>
                <wp:effectExtent l="514350" t="38100" r="88900" b="101600"/>
                <wp:wrapNone/>
                <wp:docPr id="5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93700"/>
                        </a:xfrm>
                        <a:prstGeom prst="wedgeRoundRectCallout">
                          <a:avLst>
                            <a:gd name="adj1" fmla="val -106058"/>
                            <a:gd name="adj2" fmla="val 18632"/>
                            <a:gd name="adj3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368DD" w14:textId="3BB52B1F" w:rsidR="005563B9" w:rsidRPr="005563B9" w:rsidRDefault="005563B9" w:rsidP="005563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Lowest</w:t>
                            </w:r>
                            <w:r w:rsidRPr="005563B9">
                              <w:rPr>
                                <w:sz w:val="18"/>
                              </w:rPr>
                              <w:t xml:space="preserve"> value of stock is </w:t>
                            </w:r>
                            <w:r>
                              <w:rPr>
                                <w:sz w:val="18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9642" id="Speech Bubble: Rectangle with Corners Rounded 5" o:spid="_x0000_s1027" type="#_x0000_t62" style="position:absolute;left:0;text-align:left;margin-left:77.5pt;margin-top:188.65pt;width:68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" adj="-12109,14825" fillcolor="gray [1616]" stroked="f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14:paraId="611368DD" w14:textId="3BB52B1F" w:rsidR="005563B9" w:rsidRPr="005563B9" w:rsidRDefault="005563B9" w:rsidP="005563B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Lowest</w:t>
                      </w:r>
                      <w:r w:rsidRPr="005563B9">
                        <w:rPr>
                          <w:sz w:val="18"/>
                        </w:rPr>
                        <w:t xml:space="preserve"> value of stock is </w:t>
                      </w:r>
                      <w:r>
                        <w:rPr>
                          <w:sz w:val="18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 w:rsidR="00E11E69" w:rsidRPr="00885034">
        <w:rPr>
          <w:noProof/>
        </w:rPr>
        <w:drawing>
          <wp:inline distT="0" distB="0" distL="0" distR="0" wp14:anchorId="0DD3E8AE" wp14:editId="66663688">
            <wp:extent cx="5502260" cy="3140765"/>
            <wp:effectExtent l="0" t="0" r="3810" b="2540"/>
            <wp:docPr id="15" name="Picture 15" descr="C:\Users\SANJAY\AppData\Local\Packages\Microsoft.Office.Desktop_8wekyb3d8bbwe\AC\INetCache\Content.MSO\A9B818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Y\AppData\Local\Packages\Microsoft.Office.Desktop_8wekyb3d8bbwe\AC\INetCache\Content.MSO\A9B8189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434" cy="31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DCC3" w14:textId="0A5490BC" w:rsidR="0050062F" w:rsidRPr="00885034" w:rsidRDefault="00A06BF2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rFonts w:eastAsia="Arial"/>
          <w:sz w:val="24"/>
          <w:szCs w:val="24"/>
        </w:rPr>
      </w:pPr>
      <w:bookmarkStart w:id="1" w:name="_Toc177386"/>
      <w:r w:rsidRPr="00885034">
        <w:rPr>
          <w:rStyle w:val="Heading3Char"/>
          <w:rFonts w:ascii="Times New Roman" w:hAnsi="Times New Roman" w:cs="Times New Roman"/>
          <w:sz w:val="24"/>
          <w:szCs w:val="24"/>
        </w:rPr>
        <w:t>Overview of the final process</w:t>
      </w:r>
      <w:bookmarkEnd w:id="1"/>
    </w:p>
    <w:p w14:paraId="75EB3F70" w14:textId="05251C66" w:rsidR="00741B45" w:rsidRPr="00885034" w:rsidRDefault="00741B45" w:rsidP="005D51A3">
      <w:pPr>
        <w:autoSpaceDE w:val="0"/>
        <w:autoSpaceDN w:val="0"/>
        <w:adjustRightInd w:val="0"/>
        <w:spacing w:before="80" w:after="80"/>
        <w:jc w:val="both"/>
        <w:rPr>
          <w:sz w:val="24"/>
          <w:lang w:val="en-IN"/>
        </w:rPr>
      </w:pPr>
      <w:r w:rsidRPr="00885034">
        <w:rPr>
          <w:sz w:val="24"/>
          <w:lang w:val="en-IN"/>
        </w:rPr>
        <w:t>In our experiments, the time series data acquired is first exponentially smoothed. Then the technical</w:t>
      </w:r>
      <w:r w:rsidR="00875A54" w:rsidRPr="00885034">
        <w:rPr>
          <w:sz w:val="24"/>
          <w:lang w:val="en-IN"/>
        </w:rPr>
        <w:t xml:space="preserve"> </w:t>
      </w:r>
      <w:r w:rsidRPr="00885034">
        <w:rPr>
          <w:sz w:val="24"/>
          <w:lang w:val="en-IN"/>
        </w:rPr>
        <w:t>indicators are extracted. Technical indicators provide insights to the expected stock price behaviour in future. These technical indicators are then used as features to train the clas</w:t>
      </w:r>
      <w:r w:rsidRPr="00885034">
        <w:rPr>
          <w:sz w:val="24"/>
          <w:lang w:val="en-IN"/>
        </w:rPr>
        <w:softHyphen/>
        <w:t>sifiers. The indicators used in the current work will be discussed in this section.</w:t>
      </w:r>
    </w:p>
    <w:p w14:paraId="315F8383" w14:textId="3844F402" w:rsidR="00741B45" w:rsidRPr="00885034" w:rsidRDefault="00741B45" w:rsidP="005D51A3">
      <w:pPr>
        <w:autoSpaceDE w:val="0"/>
        <w:autoSpaceDN w:val="0"/>
        <w:adjustRightInd w:val="0"/>
        <w:spacing w:before="80" w:after="80"/>
        <w:jc w:val="both"/>
        <w:rPr>
          <w:sz w:val="24"/>
          <w:lang w:val="en-IN"/>
        </w:rPr>
      </w:pPr>
    </w:p>
    <w:p w14:paraId="4851CC24" w14:textId="3987FEA3" w:rsidR="00741B45" w:rsidRDefault="00741B45" w:rsidP="005D51A3">
      <w:pPr>
        <w:autoSpaceDE w:val="0"/>
        <w:autoSpaceDN w:val="0"/>
        <w:adjustRightInd w:val="0"/>
        <w:spacing w:before="80" w:after="80"/>
        <w:jc w:val="both"/>
        <w:rPr>
          <w:sz w:val="24"/>
          <w:lang w:val="en-IN"/>
        </w:rPr>
      </w:pPr>
      <w:r w:rsidRPr="00885034">
        <w:rPr>
          <w:sz w:val="24"/>
          <w:lang w:val="en-IN"/>
        </w:rPr>
        <w:t>Exponential smoothing grants larger weights to the recent observations and exponentially decreases weights of the past observations. The exponentially smoothed statistic of a series Y can be recursively calculated as:</w:t>
      </w:r>
    </w:p>
    <w:p w14:paraId="3140771A" w14:textId="77777777" w:rsidR="00B8224D" w:rsidRPr="00885034" w:rsidRDefault="00B8224D" w:rsidP="005D51A3">
      <w:pPr>
        <w:autoSpaceDE w:val="0"/>
        <w:autoSpaceDN w:val="0"/>
        <w:adjustRightInd w:val="0"/>
        <w:spacing w:before="80" w:after="80"/>
        <w:jc w:val="both"/>
        <w:rPr>
          <w:rFonts w:eastAsia="Arial"/>
          <w:sz w:val="32"/>
          <w:szCs w:val="24"/>
        </w:rPr>
      </w:pPr>
    </w:p>
    <w:p w14:paraId="67C4AB93" w14:textId="77777777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</w:p>
    <w:p w14:paraId="68DBEDA3" w14:textId="77777777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</w:p>
    <w:p w14:paraId="2A3F1B77" w14:textId="15E2E1DD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  <w:r w:rsidRPr="00885034">
        <w:rPr>
          <w:b/>
          <w:i w:val="0"/>
          <w:sz w:val="20"/>
          <w:szCs w:val="24"/>
        </w:rPr>
        <w:t xml:space="preserve">Figure </w:t>
      </w:r>
      <w:r w:rsidRPr="00885034">
        <w:rPr>
          <w:b/>
          <w:i w:val="0"/>
          <w:sz w:val="20"/>
          <w:szCs w:val="24"/>
        </w:rPr>
        <w:fldChar w:fldCharType="begin"/>
      </w:r>
      <w:r w:rsidRPr="00885034">
        <w:rPr>
          <w:b/>
          <w:i w:val="0"/>
          <w:sz w:val="20"/>
          <w:szCs w:val="24"/>
        </w:rPr>
        <w:instrText xml:space="preserve"> SEQ Figure \* ARABIC </w:instrText>
      </w:r>
      <w:r w:rsidRPr="00885034">
        <w:rPr>
          <w:b/>
          <w:i w:val="0"/>
          <w:sz w:val="20"/>
          <w:szCs w:val="24"/>
        </w:rPr>
        <w:fldChar w:fldCharType="separate"/>
      </w:r>
      <w:r w:rsidR="003F70D1">
        <w:rPr>
          <w:b/>
          <w:i w:val="0"/>
          <w:noProof/>
          <w:sz w:val="20"/>
          <w:szCs w:val="24"/>
        </w:rPr>
        <w:t>2</w:t>
      </w:r>
      <w:r w:rsidRPr="00885034">
        <w:rPr>
          <w:b/>
          <w:i w:val="0"/>
          <w:sz w:val="20"/>
          <w:szCs w:val="24"/>
        </w:rPr>
        <w:fldChar w:fldCharType="end"/>
      </w:r>
      <w:r w:rsidRPr="00885034">
        <w:rPr>
          <w:b/>
          <w:i w:val="0"/>
          <w:sz w:val="20"/>
          <w:szCs w:val="24"/>
        </w:rPr>
        <w:t>: Framework of supervised learning in the current work</w:t>
      </w:r>
    </w:p>
    <w:p w14:paraId="2297EF19" w14:textId="77777777" w:rsidR="00F61250" w:rsidRPr="00885034" w:rsidRDefault="004415E1" w:rsidP="005D51A3">
      <w:pPr>
        <w:keepNext/>
        <w:spacing w:before="80" w:after="80"/>
        <w:jc w:val="both"/>
        <w:rPr>
          <w:sz w:val="24"/>
          <w:szCs w:val="24"/>
        </w:rPr>
      </w:pPr>
      <w:r w:rsidRPr="00C44C21">
        <w:rPr>
          <w:rFonts w:eastAsia="Arial"/>
          <w:noProof/>
          <w:color w:val="C00000"/>
          <w:sz w:val="24"/>
          <w:szCs w:val="24"/>
          <w:shd w:val="clear" w:color="auto" w:fill="FFFFFF" w:themeFill="background1"/>
        </w:rPr>
        <w:drawing>
          <wp:inline distT="0" distB="0" distL="0" distR="0" wp14:anchorId="735FC676" wp14:editId="4B228989">
            <wp:extent cx="5772150" cy="21590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EEEC739" w14:textId="78B334C3" w:rsidR="00741B45" w:rsidRDefault="00741B45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rFonts w:eastAsia="Arial"/>
          <w:sz w:val="24"/>
          <w:szCs w:val="24"/>
        </w:rPr>
        <w:t xml:space="preserve">Calculation of alphas, there are </w:t>
      </w:r>
      <w:del w:id="2" w:author="Sandeep Diddi" w:date="2019-02-18T12:24:00Z">
        <w:r w:rsidRPr="00885034" w:rsidDel="00B8224D">
          <w:rPr>
            <w:rFonts w:eastAsia="Arial"/>
            <w:sz w:val="24"/>
            <w:szCs w:val="24"/>
          </w:rPr>
          <w:delText xml:space="preserve">many </w:delText>
        </w:r>
      </w:del>
      <w:ins w:id="3" w:author="Sandeep Diddi" w:date="2019-02-18T12:24:00Z">
        <w:r w:rsidR="00B8224D">
          <w:rPr>
            <w:rFonts w:eastAsia="Arial"/>
            <w:sz w:val="24"/>
            <w:szCs w:val="24"/>
          </w:rPr>
          <w:t>several</w:t>
        </w:r>
        <w:r w:rsidR="00B8224D" w:rsidRPr="00885034">
          <w:rPr>
            <w:rFonts w:eastAsia="Arial"/>
            <w:sz w:val="24"/>
            <w:szCs w:val="24"/>
          </w:rPr>
          <w:t xml:space="preserve"> </w:t>
        </w:r>
      </w:ins>
      <w:r w:rsidRPr="00885034">
        <w:rPr>
          <w:rFonts w:eastAsia="Arial"/>
          <w:sz w:val="24"/>
          <w:szCs w:val="24"/>
        </w:rPr>
        <w:t>alpha</w:t>
      </w:r>
      <w:ins w:id="4" w:author="Sandeep Diddi" w:date="2019-02-18T12:24:00Z">
        <w:r w:rsidR="00B8224D">
          <w:rPr>
            <w:rFonts w:eastAsia="Arial"/>
            <w:sz w:val="24"/>
            <w:szCs w:val="24"/>
          </w:rPr>
          <w:t>s</w:t>
        </w:r>
      </w:ins>
      <w:r w:rsidRPr="00885034">
        <w:rPr>
          <w:rFonts w:eastAsia="Arial"/>
          <w:sz w:val="24"/>
          <w:szCs w:val="24"/>
        </w:rPr>
        <w:t xml:space="preserve"> and we have selected Alpha 101 for our price predictions.</w:t>
      </w:r>
    </w:p>
    <w:p w14:paraId="4F7BB25D" w14:textId="77777777" w:rsidR="00C44C21" w:rsidRPr="00C44C21" w:rsidRDefault="00C44C21" w:rsidP="005D51A3">
      <w:pPr>
        <w:autoSpaceDE w:val="0"/>
        <w:autoSpaceDN w:val="0"/>
        <w:adjustRightInd w:val="0"/>
        <w:spacing w:before="80" w:after="80"/>
        <w:jc w:val="both"/>
        <w:rPr>
          <w:rFonts w:eastAsia="Arial"/>
          <w:sz w:val="24"/>
          <w:szCs w:val="24"/>
        </w:rPr>
      </w:pPr>
      <w:r w:rsidRPr="00C44C21">
        <w:rPr>
          <w:rFonts w:eastAsia="Arial"/>
          <w:sz w:val="24"/>
          <w:szCs w:val="24"/>
        </w:rPr>
        <w:t>In this section we describe some general features of our 101 formulaic alphas. The alphas</w:t>
      </w:r>
    </w:p>
    <w:p w14:paraId="6DB8044A" w14:textId="79504A8B" w:rsidR="00C44C21" w:rsidRPr="00885034" w:rsidRDefault="00C44C21" w:rsidP="005D51A3">
      <w:pPr>
        <w:autoSpaceDE w:val="0"/>
        <w:autoSpaceDN w:val="0"/>
        <w:adjustRightInd w:val="0"/>
        <w:spacing w:before="80" w:after="80"/>
        <w:jc w:val="both"/>
        <w:rPr>
          <w:rFonts w:eastAsia="Arial"/>
          <w:sz w:val="24"/>
          <w:szCs w:val="24"/>
        </w:rPr>
      </w:pPr>
      <w:r w:rsidRPr="00C44C21">
        <w:rPr>
          <w:rFonts w:eastAsia="Arial"/>
          <w:sz w:val="24"/>
          <w:szCs w:val="24"/>
        </w:rPr>
        <w:t>are proprietary to WorldQuant LLC and are used here with its express permission. We provide</w:t>
      </w:r>
      <w:r>
        <w:rPr>
          <w:rFonts w:eastAsia="Arial"/>
          <w:sz w:val="24"/>
          <w:szCs w:val="24"/>
        </w:rPr>
        <w:t xml:space="preserve"> </w:t>
      </w:r>
      <w:r w:rsidRPr="00C44C21">
        <w:rPr>
          <w:rFonts w:eastAsia="Arial"/>
          <w:sz w:val="24"/>
          <w:szCs w:val="24"/>
        </w:rPr>
        <w:t>as many details as we possibly can within the constraints imposed by the proprietary nature of</w:t>
      </w:r>
      <w:r w:rsidR="005D51A3">
        <w:rPr>
          <w:rFonts w:eastAsia="Arial"/>
          <w:sz w:val="24"/>
          <w:szCs w:val="24"/>
        </w:rPr>
        <w:t xml:space="preserve"> </w:t>
      </w:r>
      <w:r w:rsidRPr="005D51A3">
        <w:rPr>
          <w:rFonts w:eastAsia="Arial"/>
          <w:sz w:val="24"/>
          <w:szCs w:val="24"/>
        </w:rPr>
        <w:t>the alphas. The formulaic expressions</w:t>
      </w:r>
    </w:p>
    <w:p w14:paraId="7EF2A840" w14:textId="217544B4" w:rsidR="00741B45" w:rsidRPr="00885034" w:rsidRDefault="00741B45" w:rsidP="005D51A3">
      <w:pPr>
        <w:shd w:val="clear" w:color="auto" w:fill="DAEEF3" w:themeFill="accent5" w:themeFillTint="33"/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iCs/>
          <w:sz w:val="24"/>
          <w:szCs w:val="24"/>
        </w:rPr>
        <w:t xml:space="preserve">Formula 1: </w:t>
      </w:r>
      <w:r w:rsidR="00875A54" w:rsidRPr="00885034">
        <w:rPr>
          <w:iCs/>
          <w:sz w:val="24"/>
          <w:szCs w:val="24"/>
        </w:rPr>
        <w:t xml:space="preserve"> </w:t>
      </w:r>
      <w:r w:rsidRPr="00885034">
        <w:rPr>
          <w:rFonts w:eastAsia="Arial"/>
          <w:b/>
          <w:sz w:val="24"/>
          <w:szCs w:val="24"/>
        </w:rPr>
        <w:t>Alpha#101</w:t>
      </w:r>
      <w:r w:rsidRPr="00885034">
        <w:rPr>
          <w:rFonts w:eastAsia="Arial"/>
          <w:sz w:val="24"/>
          <w:szCs w:val="24"/>
        </w:rPr>
        <w:t>: ((close - open) / ((high - low) + .001))</w:t>
      </w:r>
    </w:p>
    <w:p w14:paraId="561ADDFD" w14:textId="5FC3100B" w:rsidR="005D51A3" w:rsidRPr="00885034" w:rsidRDefault="005D51A3" w:rsidP="005D51A3">
      <w:pPr>
        <w:spacing w:before="80" w:after="80"/>
        <w:jc w:val="both"/>
        <w:rPr>
          <w:rFonts w:eastAsia="Arial"/>
          <w:lang w:val="en-IN"/>
        </w:rPr>
      </w:pPr>
      <w:r w:rsidRPr="00885034">
        <w:rPr>
          <w:rFonts w:eastAsia="Arial"/>
          <w:sz w:val="24"/>
          <w:szCs w:val="24"/>
        </w:rPr>
        <w:t xml:space="preserve">The target label or Y of the machine learning model is created based on this formula. </w:t>
      </w:r>
      <w:r w:rsidRPr="00885034">
        <w:rPr>
          <w:sz w:val="24"/>
          <w:szCs w:val="24"/>
          <w:lang w:val="en-IN"/>
        </w:rPr>
        <w:t>When the value of target is +1, it indicates that there is a positive shift in the price, -1 indicates that there is a negative shift, giving us an idea of the direction of the prices for the respective stock. The target values are assigned as labels to the feature matrix.</w:t>
      </w:r>
    </w:p>
    <w:p w14:paraId="02FEA845" w14:textId="067FC37B" w:rsidR="00875A54" w:rsidRPr="005D51A3" w:rsidRDefault="00741B45" w:rsidP="005D51A3">
      <w:pPr>
        <w:shd w:val="clear" w:color="auto" w:fill="DAEEF3" w:themeFill="accent5" w:themeFillTint="33"/>
        <w:spacing w:before="80" w:after="80"/>
        <w:jc w:val="both"/>
        <w:rPr>
          <w:iCs/>
          <w:sz w:val="24"/>
          <w:szCs w:val="24"/>
        </w:rPr>
      </w:pPr>
      <w:r w:rsidRPr="00885034">
        <w:rPr>
          <w:iCs/>
          <w:sz w:val="24"/>
          <w:szCs w:val="24"/>
        </w:rPr>
        <w:t xml:space="preserve">Formula 2: </w:t>
      </w:r>
      <w:r w:rsidR="00875A54" w:rsidRPr="005D51A3">
        <w:rPr>
          <w:b/>
          <w:iCs/>
          <w:sz w:val="24"/>
          <w:szCs w:val="24"/>
        </w:rPr>
        <w:t>target</w:t>
      </w:r>
      <w:r w:rsidR="00875A54" w:rsidRPr="005D51A3">
        <w:rPr>
          <w:iCs/>
          <w:sz w:val="24"/>
          <w:szCs w:val="24"/>
        </w:rPr>
        <w:t xml:space="preserve"> = </w:t>
      </w:r>
      <w:proofErr w:type="gramStart"/>
      <w:r w:rsidR="00875A54" w:rsidRPr="005D51A3">
        <w:rPr>
          <w:iCs/>
          <w:sz w:val="24"/>
          <w:szCs w:val="24"/>
        </w:rPr>
        <w:t>sign(</w:t>
      </w:r>
      <w:proofErr w:type="gramEnd"/>
      <w:r w:rsidR="00875A54" w:rsidRPr="005D51A3">
        <w:rPr>
          <w:iCs/>
          <w:sz w:val="24"/>
          <w:szCs w:val="24"/>
        </w:rPr>
        <w:t>Today close price - Yesterday close price)</w:t>
      </w:r>
    </w:p>
    <w:p w14:paraId="7F96F097" w14:textId="32CC7B57" w:rsidR="0050062F" w:rsidRPr="00885034" w:rsidRDefault="00197BB9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rStyle w:val="Heading3Char"/>
          <w:rFonts w:ascii="Times New Roman" w:eastAsia="Arial" w:hAnsi="Times New Roman" w:cs="Times New Roman"/>
          <w:b w:val="0"/>
          <w:bCs w:val="0"/>
          <w:sz w:val="24"/>
          <w:szCs w:val="24"/>
        </w:rPr>
      </w:pPr>
      <w:bookmarkStart w:id="5" w:name="_Toc177387"/>
      <w:r w:rsidRPr="00885034">
        <w:rPr>
          <w:rStyle w:val="Heading3Char"/>
          <w:rFonts w:ascii="Times New Roman" w:hAnsi="Times New Roman" w:cs="Times New Roman"/>
          <w:sz w:val="24"/>
          <w:szCs w:val="24"/>
        </w:rPr>
        <w:t>S</w:t>
      </w:r>
      <w:r w:rsidR="00A06BF2" w:rsidRPr="00885034">
        <w:rPr>
          <w:rStyle w:val="Heading3Char"/>
          <w:rFonts w:ascii="Times New Roman" w:hAnsi="Times New Roman" w:cs="Times New Roman"/>
          <w:sz w:val="24"/>
          <w:szCs w:val="24"/>
        </w:rPr>
        <w:t>olution</w:t>
      </w:r>
      <w:bookmarkEnd w:id="5"/>
      <w:r w:rsidRPr="00885034">
        <w:rPr>
          <w:rStyle w:val="Heading3Char"/>
          <w:rFonts w:ascii="Times New Roman" w:hAnsi="Times New Roman" w:cs="Times New Roman"/>
          <w:sz w:val="24"/>
          <w:szCs w:val="24"/>
        </w:rPr>
        <w:t xml:space="preserve"> overview</w:t>
      </w:r>
    </w:p>
    <w:p w14:paraId="735C9839" w14:textId="22BA6683" w:rsidR="004415E1" w:rsidRPr="00885034" w:rsidRDefault="004415E1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rFonts w:eastAsia="Arial"/>
          <w:sz w:val="24"/>
          <w:szCs w:val="24"/>
        </w:rPr>
        <w:t>For this we have pair plot to compare the overall signal correlation amongst various parameters.</w:t>
      </w:r>
      <w:r w:rsidR="00F61250" w:rsidRPr="00885034">
        <w:rPr>
          <w:rFonts w:eastAsia="Arial"/>
          <w:sz w:val="24"/>
          <w:szCs w:val="24"/>
        </w:rPr>
        <w:t xml:space="preserve"> </w:t>
      </w:r>
      <w:r w:rsidRPr="00885034">
        <w:rPr>
          <w:rFonts w:eastAsia="Arial"/>
          <w:sz w:val="24"/>
          <w:szCs w:val="24"/>
        </w:rPr>
        <w:t xml:space="preserve">This pair plot shows that all parameters are highly correlated. </w:t>
      </w:r>
    </w:p>
    <w:p w14:paraId="174431F3" w14:textId="2C9128BF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  <w:r w:rsidRPr="00885034">
        <w:rPr>
          <w:b/>
          <w:i w:val="0"/>
          <w:sz w:val="20"/>
          <w:szCs w:val="24"/>
        </w:rPr>
        <w:t xml:space="preserve">Figure </w:t>
      </w:r>
      <w:r w:rsidRPr="00885034">
        <w:rPr>
          <w:b/>
          <w:i w:val="0"/>
          <w:sz w:val="20"/>
          <w:szCs w:val="24"/>
        </w:rPr>
        <w:fldChar w:fldCharType="begin"/>
      </w:r>
      <w:r w:rsidRPr="00885034">
        <w:rPr>
          <w:b/>
          <w:i w:val="0"/>
          <w:sz w:val="20"/>
          <w:szCs w:val="24"/>
        </w:rPr>
        <w:instrText xml:space="preserve"> SEQ Figure \* ARABIC </w:instrText>
      </w:r>
      <w:r w:rsidRPr="00885034">
        <w:rPr>
          <w:b/>
          <w:i w:val="0"/>
          <w:sz w:val="20"/>
          <w:szCs w:val="24"/>
        </w:rPr>
        <w:fldChar w:fldCharType="separate"/>
      </w:r>
      <w:r w:rsidR="003F70D1">
        <w:rPr>
          <w:b/>
          <w:i w:val="0"/>
          <w:noProof/>
          <w:sz w:val="20"/>
          <w:szCs w:val="24"/>
        </w:rPr>
        <w:t>3</w:t>
      </w:r>
      <w:r w:rsidRPr="00885034">
        <w:rPr>
          <w:b/>
          <w:i w:val="0"/>
          <w:sz w:val="20"/>
          <w:szCs w:val="24"/>
        </w:rPr>
        <w:fldChar w:fldCharType="end"/>
      </w:r>
      <w:r w:rsidRPr="00885034">
        <w:rPr>
          <w:b/>
          <w:i w:val="0"/>
          <w:sz w:val="20"/>
          <w:szCs w:val="24"/>
        </w:rPr>
        <w:t>: Heatmap of stock parameters</w:t>
      </w:r>
    </w:p>
    <w:p w14:paraId="71B36388" w14:textId="77777777" w:rsidR="00885034" w:rsidRPr="00885034" w:rsidRDefault="00885034" w:rsidP="005D51A3">
      <w:pPr>
        <w:spacing w:before="80" w:after="80"/>
      </w:pPr>
    </w:p>
    <w:p w14:paraId="093FE24B" w14:textId="77777777" w:rsidR="00F26992" w:rsidRPr="00885034" w:rsidRDefault="00A06E8F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  <w:r w:rsidRPr="00885034">
        <w:rPr>
          <w:b/>
          <w:i w:val="0"/>
          <w:noProof/>
          <w:sz w:val="20"/>
          <w:szCs w:val="24"/>
        </w:rPr>
        <w:drawing>
          <wp:inline distT="0" distB="0" distL="0" distR="0" wp14:anchorId="4C8031EC" wp14:editId="09522DB2">
            <wp:extent cx="5300641" cy="2736850"/>
            <wp:effectExtent l="0" t="0" r="0" b="6350"/>
            <wp:docPr id="8" name="Picture 8" descr="C:\Users\SANJAY\AppData\Local\Packages\Microsoft.Office.Desktop_8wekyb3d8bbwe\AC\INetCache\Content.MSO\8D695C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JAY\AppData\Local\Packages\Microsoft.Office.Desktop_8wekyb3d8bbwe\AC\INetCache\Content.MSO\8D695CB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11" cy="275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94AD" w14:textId="77777777" w:rsidR="003B440F" w:rsidRPr="00885034" w:rsidRDefault="003B440F" w:rsidP="005D51A3">
      <w:pPr>
        <w:pStyle w:val="Caption"/>
        <w:spacing w:before="80" w:after="80"/>
        <w:jc w:val="both"/>
        <w:rPr>
          <w:rFonts w:eastAsia="Arial"/>
          <w:i w:val="0"/>
          <w:iCs w:val="0"/>
          <w:color w:val="auto"/>
          <w:sz w:val="24"/>
          <w:szCs w:val="24"/>
        </w:rPr>
      </w:pPr>
    </w:p>
    <w:p w14:paraId="4A44304A" w14:textId="46C033C7" w:rsidR="003B440F" w:rsidRPr="00885034" w:rsidRDefault="003B440F" w:rsidP="005D51A3">
      <w:pPr>
        <w:pStyle w:val="NormalWeb"/>
        <w:shd w:val="clear" w:color="auto" w:fill="FFFFFF"/>
        <w:spacing w:before="80" w:beforeAutospacing="0" w:after="80" w:afterAutospacing="0"/>
        <w:jc w:val="both"/>
        <w:rPr>
          <w:rFonts w:eastAsia="Arial"/>
          <w:b/>
          <w:lang w:val="en-US" w:eastAsia="en-US"/>
        </w:rPr>
      </w:pPr>
      <w:r w:rsidRPr="00885034">
        <w:rPr>
          <w:rFonts w:eastAsia="Arial"/>
          <w:b/>
          <w:lang w:val="en-US" w:eastAsia="en-US"/>
        </w:rPr>
        <w:t>Principal component analysis (PCA):</w:t>
      </w:r>
    </w:p>
    <w:p w14:paraId="34FD576F" w14:textId="0132C458" w:rsidR="003B440F" w:rsidRPr="00885034" w:rsidRDefault="003B440F" w:rsidP="005D51A3">
      <w:pPr>
        <w:pStyle w:val="Caption"/>
        <w:spacing w:before="80" w:after="80"/>
        <w:jc w:val="both"/>
        <w:rPr>
          <w:rFonts w:eastAsia="Arial"/>
          <w:i w:val="0"/>
          <w:iCs w:val="0"/>
          <w:color w:val="auto"/>
          <w:sz w:val="24"/>
          <w:szCs w:val="24"/>
        </w:rPr>
      </w:pPr>
      <w:r w:rsidRPr="00885034">
        <w:rPr>
          <w:rFonts w:eastAsia="Arial"/>
          <w:i w:val="0"/>
          <w:iCs w:val="0"/>
          <w:color w:val="auto"/>
          <w:sz w:val="24"/>
          <w:szCs w:val="24"/>
        </w:rPr>
        <w:t>Apply PCA on all the feature for dimension reduction: Linear dimensionality reduction using Singular Value Decomposition of the data to project it to a lower dimensional space.</w:t>
      </w:r>
      <w:ins w:id="6" w:author="Sandeep Diddi" w:date="2019-02-18T12:25:00Z">
        <w:r w:rsidR="00B8224D">
          <w:rPr>
            <w:rFonts w:eastAsia="Arial"/>
            <w:i w:val="0"/>
            <w:iCs w:val="0"/>
            <w:color w:val="auto"/>
            <w:sz w:val="24"/>
            <w:szCs w:val="24"/>
          </w:rPr>
          <w:t xml:space="preserve"> PCA is applied to reduce the di</w:t>
        </w:r>
      </w:ins>
      <w:ins w:id="7" w:author="Sandeep Diddi" w:date="2019-02-18T12:26:00Z">
        <w:r w:rsidR="00B8224D">
          <w:rPr>
            <w:rFonts w:eastAsia="Arial"/>
            <w:i w:val="0"/>
            <w:iCs w:val="0"/>
            <w:color w:val="auto"/>
            <w:sz w:val="24"/>
            <w:szCs w:val="24"/>
          </w:rPr>
          <w:t>mensions of the data set and the reason for this is as per Linear Algebra if the prediction be showcased on 2 dimensional then can be easily shift</w:t>
        </w:r>
      </w:ins>
      <w:ins w:id="8" w:author="Sandeep Diddi" w:date="2019-02-18T12:27:00Z">
        <w:r w:rsidR="00B8224D">
          <w:rPr>
            <w:rFonts w:eastAsia="Arial"/>
            <w:i w:val="0"/>
            <w:iCs w:val="0"/>
            <w:color w:val="auto"/>
            <w:sz w:val="24"/>
            <w:szCs w:val="24"/>
          </w:rPr>
          <w:t>ed to N-Dimensions</w:t>
        </w:r>
      </w:ins>
      <w:ins w:id="9" w:author="Sandeep Diddi" w:date="2019-02-18T12:28:00Z">
        <w:r w:rsidR="00B8224D">
          <w:rPr>
            <w:rFonts w:eastAsia="Arial"/>
            <w:i w:val="0"/>
            <w:iCs w:val="0"/>
            <w:color w:val="auto"/>
            <w:sz w:val="24"/>
            <w:szCs w:val="24"/>
          </w:rPr>
          <w:t xml:space="preserve"> by doing PCA we are calculating eigen values for eigen vectors</w:t>
        </w:r>
      </w:ins>
      <w:ins w:id="10" w:author="Sandeep Diddi" w:date="2019-02-18T12:29:00Z">
        <w:r w:rsidR="00B8224D">
          <w:rPr>
            <w:rFonts w:eastAsia="Arial"/>
            <w:i w:val="0"/>
            <w:iCs w:val="0"/>
            <w:color w:val="auto"/>
            <w:sz w:val="24"/>
            <w:szCs w:val="24"/>
          </w:rPr>
          <w:t xml:space="preserve">. Every pair of the eigen vector are perpendicular to each other and hence are termed to be 0 because the cos 90 </w:t>
        </w:r>
      </w:ins>
      <w:ins w:id="11" w:author="Sandeep Diddi" w:date="2019-02-18T12:30:00Z">
        <w:r w:rsidR="00B8224D">
          <w:rPr>
            <w:rFonts w:eastAsia="Arial"/>
            <w:i w:val="0"/>
            <w:iCs w:val="0"/>
            <w:color w:val="auto"/>
            <w:sz w:val="24"/>
            <w:szCs w:val="24"/>
          </w:rPr>
          <w:t>is 0</w:t>
        </w:r>
      </w:ins>
    </w:p>
    <w:p w14:paraId="41DF615F" w14:textId="77777777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</w:p>
    <w:p w14:paraId="3913285F" w14:textId="010C872D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  <w:r w:rsidRPr="00885034">
        <w:rPr>
          <w:b/>
          <w:i w:val="0"/>
          <w:sz w:val="20"/>
          <w:szCs w:val="24"/>
        </w:rPr>
        <w:t xml:space="preserve">Table </w:t>
      </w:r>
      <w:r w:rsidRPr="00885034">
        <w:rPr>
          <w:b/>
          <w:i w:val="0"/>
          <w:sz w:val="20"/>
          <w:szCs w:val="24"/>
        </w:rPr>
        <w:fldChar w:fldCharType="begin"/>
      </w:r>
      <w:r w:rsidRPr="00885034">
        <w:rPr>
          <w:b/>
          <w:i w:val="0"/>
          <w:sz w:val="20"/>
          <w:szCs w:val="24"/>
        </w:rPr>
        <w:instrText xml:space="preserve"> SEQ Table \* ARABIC </w:instrText>
      </w:r>
      <w:r w:rsidRPr="00885034">
        <w:rPr>
          <w:b/>
          <w:i w:val="0"/>
          <w:sz w:val="20"/>
          <w:szCs w:val="24"/>
        </w:rPr>
        <w:fldChar w:fldCharType="separate"/>
      </w:r>
      <w:r w:rsidR="003F70D1">
        <w:rPr>
          <w:b/>
          <w:i w:val="0"/>
          <w:noProof/>
          <w:sz w:val="20"/>
          <w:szCs w:val="24"/>
        </w:rPr>
        <w:t>3</w:t>
      </w:r>
      <w:r w:rsidRPr="00885034">
        <w:rPr>
          <w:b/>
          <w:i w:val="0"/>
          <w:sz w:val="20"/>
          <w:szCs w:val="24"/>
        </w:rPr>
        <w:fldChar w:fldCharType="end"/>
      </w:r>
      <w:r w:rsidRPr="00885034">
        <w:rPr>
          <w:b/>
          <w:i w:val="0"/>
          <w:sz w:val="20"/>
          <w:szCs w:val="24"/>
        </w:rPr>
        <w:t>: Principal component</w:t>
      </w:r>
    </w:p>
    <w:p w14:paraId="2FA3E35A" w14:textId="77777777" w:rsidR="00502DAA" w:rsidRPr="00885034" w:rsidRDefault="00F26992" w:rsidP="005D51A3">
      <w:pPr>
        <w:keepNext/>
        <w:spacing w:before="80" w:after="80"/>
        <w:jc w:val="both"/>
        <w:rPr>
          <w:sz w:val="24"/>
          <w:szCs w:val="24"/>
        </w:rPr>
      </w:pPr>
      <w:r w:rsidRPr="00885034">
        <w:rPr>
          <w:noProof/>
          <w:sz w:val="24"/>
          <w:szCs w:val="24"/>
        </w:rPr>
        <w:drawing>
          <wp:inline distT="0" distB="0" distL="0" distR="0" wp14:anchorId="4A004E69" wp14:editId="68317AA2">
            <wp:extent cx="2057400" cy="11284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5903" cy="116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E5B5" w14:textId="5B803D93" w:rsidR="00F26992" w:rsidRPr="00885034" w:rsidRDefault="00F26992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61C70718" w14:textId="3D9A8921" w:rsidR="003B440F" w:rsidRPr="00885034" w:rsidRDefault="003B440F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rFonts w:eastAsia="Arial"/>
          <w:sz w:val="24"/>
          <w:szCs w:val="24"/>
        </w:rPr>
        <w:t>This is final data frame which is going to be pass into model, feature extraction</w:t>
      </w:r>
    </w:p>
    <w:p w14:paraId="6C8B8210" w14:textId="77777777" w:rsidR="003B440F" w:rsidRPr="00885034" w:rsidRDefault="003B440F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32CF733A" w14:textId="497C7C73" w:rsidR="00885034" w:rsidRPr="00885034" w:rsidRDefault="00885034" w:rsidP="005D51A3">
      <w:pPr>
        <w:pStyle w:val="Caption"/>
        <w:spacing w:before="80" w:after="80"/>
        <w:jc w:val="both"/>
        <w:rPr>
          <w:b/>
          <w:i w:val="0"/>
          <w:sz w:val="20"/>
          <w:szCs w:val="24"/>
        </w:rPr>
      </w:pPr>
      <w:r w:rsidRPr="00885034">
        <w:rPr>
          <w:b/>
          <w:i w:val="0"/>
          <w:sz w:val="20"/>
          <w:szCs w:val="24"/>
        </w:rPr>
        <w:t xml:space="preserve">Table </w:t>
      </w:r>
      <w:r w:rsidRPr="00885034">
        <w:rPr>
          <w:b/>
          <w:i w:val="0"/>
          <w:sz w:val="20"/>
          <w:szCs w:val="24"/>
        </w:rPr>
        <w:fldChar w:fldCharType="begin"/>
      </w:r>
      <w:r w:rsidRPr="00885034">
        <w:rPr>
          <w:b/>
          <w:i w:val="0"/>
          <w:sz w:val="20"/>
          <w:szCs w:val="24"/>
        </w:rPr>
        <w:instrText xml:space="preserve"> SEQ Table \* ARABIC </w:instrText>
      </w:r>
      <w:r w:rsidRPr="00885034">
        <w:rPr>
          <w:b/>
          <w:i w:val="0"/>
          <w:sz w:val="20"/>
          <w:szCs w:val="24"/>
        </w:rPr>
        <w:fldChar w:fldCharType="separate"/>
      </w:r>
      <w:r w:rsidR="003F70D1">
        <w:rPr>
          <w:b/>
          <w:i w:val="0"/>
          <w:noProof/>
          <w:sz w:val="20"/>
          <w:szCs w:val="24"/>
        </w:rPr>
        <w:t>4</w:t>
      </w:r>
      <w:r w:rsidRPr="00885034">
        <w:rPr>
          <w:b/>
          <w:i w:val="0"/>
          <w:sz w:val="20"/>
          <w:szCs w:val="24"/>
        </w:rPr>
        <w:fldChar w:fldCharType="end"/>
      </w:r>
      <w:r w:rsidRPr="00885034">
        <w:rPr>
          <w:b/>
          <w:i w:val="0"/>
          <w:sz w:val="20"/>
          <w:szCs w:val="24"/>
        </w:rPr>
        <w:t>: Final Data frame for model development</w:t>
      </w:r>
    </w:p>
    <w:p w14:paraId="0F288679" w14:textId="68152223" w:rsidR="003B440F" w:rsidRPr="00885034" w:rsidRDefault="003B440F" w:rsidP="005D51A3">
      <w:pPr>
        <w:keepNext/>
        <w:spacing w:before="80" w:after="80"/>
        <w:jc w:val="both"/>
        <w:rPr>
          <w:sz w:val="24"/>
          <w:szCs w:val="24"/>
        </w:rPr>
      </w:pPr>
    </w:p>
    <w:tbl>
      <w:tblPr>
        <w:tblStyle w:val="GridTable4-Accent1"/>
        <w:tblW w:w="5000" w:type="pct"/>
        <w:tblLook w:val="06A0" w:firstRow="1" w:lastRow="0" w:firstColumn="1" w:lastColumn="0" w:noHBand="1" w:noVBand="1"/>
      </w:tblPr>
      <w:tblGrid>
        <w:gridCol w:w="928"/>
        <w:gridCol w:w="625"/>
        <w:gridCol w:w="619"/>
        <w:gridCol w:w="622"/>
        <w:gridCol w:w="652"/>
        <w:gridCol w:w="1062"/>
        <w:gridCol w:w="768"/>
        <w:gridCol w:w="661"/>
        <w:gridCol w:w="672"/>
        <w:gridCol w:w="795"/>
        <w:gridCol w:w="803"/>
        <w:gridCol w:w="803"/>
      </w:tblGrid>
      <w:tr w:rsidR="00885034" w:rsidRPr="00885034" w14:paraId="56F79325" w14:textId="77777777" w:rsidTr="0088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  <w:hideMark/>
          </w:tcPr>
          <w:p w14:paraId="2C006473" w14:textId="77777777" w:rsidR="00885034" w:rsidRPr="00885034" w:rsidRDefault="00885034" w:rsidP="005D51A3">
            <w:pPr>
              <w:spacing w:before="80" w:after="80"/>
              <w:jc w:val="center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Date</w:t>
            </w:r>
          </w:p>
        </w:tc>
        <w:tc>
          <w:tcPr>
            <w:tcW w:w="401" w:type="pct"/>
            <w:vAlign w:val="center"/>
            <w:hideMark/>
          </w:tcPr>
          <w:p w14:paraId="261A5A42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Open</w:t>
            </w:r>
          </w:p>
        </w:tc>
        <w:tc>
          <w:tcPr>
            <w:tcW w:w="401" w:type="pct"/>
            <w:vAlign w:val="center"/>
            <w:hideMark/>
          </w:tcPr>
          <w:p w14:paraId="5C055E95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High</w:t>
            </w:r>
          </w:p>
        </w:tc>
        <w:tc>
          <w:tcPr>
            <w:tcW w:w="401" w:type="pct"/>
            <w:vAlign w:val="center"/>
            <w:hideMark/>
          </w:tcPr>
          <w:p w14:paraId="550A5457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Low</w:t>
            </w:r>
          </w:p>
        </w:tc>
        <w:tc>
          <w:tcPr>
            <w:tcW w:w="402" w:type="pct"/>
            <w:vAlign w:val="center"/>
            <w:hideMark/>
          </w:tcPr>
          <w:p w14:paraId="0852821F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Close</w:t>
            </w:r>
          </w:p>
        </w:tc>
        <w:tc>
          <w:tcPr>
            <w:tcW w:w="531" w:type="pct"/>
            <w:vAlign w:val="center"/>
            <w:hideMark/>
          </w:tcPr>
          <w:p w14:paraId="6056A40B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Volume</w:t>
            </w:r>
          </w:p>
        </w:tc>
        <w:tc>
          <w:tcPr>
            <w:tcW w:w="402" w:type="pct"/>
            <w:vAlign w:val="center"/>
            <w:hideMark/>
          </w:tcPr>
          <w:p w14:paraId="76E03074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returns</w:t>
            </w:r>
          </w:p>
        </w:tc>
        <w:tc>
          <w:tcPr>
            <w:tcW w:w="341" w:type="pct"/>
            <w:vAlign w:val="center"/>
            <w:hideMark/>
          </w:tcPr>
          <w:p w14:paraId="11AFD904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target</w:t>
            </w:r>
          </w:p>
        </w:tc>
        <w:tc>
          <w:tcPr>
            <w:tcW w:w="445" w:type="pct"/>
            <w:vAlign w:val="center"/>
            <w:hideMark/>
          </w:tcPr>
          <w:p w14:paraId="22252022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A101</w:t>
            </w:r>
          </w:p>
        </w:tc>
        <w:tc>
          <w:tcPr>
            <w:tcW w:w="401" w:type="pct"/>
            <w:vAlign w:val="center"/>
            <w:hideMark/>
          </w:tcPr>
          <w:p w14:paraId="054E7C3E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AvgP5</w:t>
            </w:r>
          </w:p>
        </w:tc>
        <w:tc>
          <w:tcPr>
            <w:tcW w:w="405" w:type="pct"/>
            <w:vAlign w:val="center"/>
            <w:hideMark/>
          </w:tcPr>
          <w:p w14:paraId="2F00F95E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AvgP10</w:t>
            </w:r>
          </w:p>
        </w:tc>
        <w:tc>
          <w:tcPr>
            <w:tcW w:w="405" w:type="pct"/>
            <w:vAlign w:val="center"/>
            <w:hideMark/>
          </w:tcPr>
          <w:p w14:paraId="536B5062" w14:textId="77777777" w:rsidR="00885034" w:rsidRPr="00885034" w:rsidRDefault="00885034" w:rsidP="005D51A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FFFFFF"/>
                <w:sz w:val="16"/>
                <w:szCs w:val="12"/>
                <w:lang w:val="en-IN" w:eastAsia="en-IN"/>
              </w:rPr>
              <w:t>AvgP15</w:t>
            </w:r>
          </w:p>
        </w:tc>
      </w:tr>
      <w:tr w:rsidR="00885034" w:rsidRPr="00885034" w14:paraId="62EAD9E9" w14:textId="77777777" w:rsidTr="008850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  <w:hideMark/>
          </w:tcPr>
          <w:p w14:paraId="72D4E095" w14:textId="77777777" w:rsidR="00885034" w:rsidRPr="00885034" w:rsidRDefault="00885034" w:rsidP="005D51A3">
            <w:pPr>
              <w:spacing w:before="80" w:after="80"/>
              <w:jc w:val="center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1/11/2019</w:t>
            </w:r>
          </w:p>
        </w:tc>
        <w:tc>
          <w:tcPr>
            <w:tcW w:w="401" w:type="pct"/>
            <w:vAlign w:val="center"/>
            <w:hideMark/>
          </w:tcPr>
          <w:p w14:paraId="6BB8B4C7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152.4</w:t>
            </w:r>
          </w:p>
        </w:tc>
        <w:tc>
          <w:tcPr>
            <w:tcW w:w="401" w:type="pct"/>
            <w:vAlign w:val="center"/>
            <w:hideMark/>
          </w:tcPr>
          <w:p w14:paraId="27FC31DA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154.0</w:t>
            </w:r>
          </w:p>
        </w:tc>
        <w:tc>
          <w:tcPr>
            <w:tcW w:w="401" w:type="pct"/>
            <w:vAlign w:val="center"/>
            <w:hideMark/>
          </w:tcPr>
          <w:p w14:paraId="11113FE8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151.3</w:t>
            </w:r>
          </w:p>
        </w:tc>
        <w:tc>
          <w:tcPr>
            <w:tcW w:w="402" w:type="pct"/>
            <w:vAlign w:val="center"/>
            <w:hideMark/>
          </w:tcPr>
          <w:p w14:paraId="5DCD543D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152.8</w:t>
            </w:r>
          </w:p>
        </w:tc>
        <w:tc>
          <w:tcPr>
            <w:tcW w:w="531" w:type="pct"/>
            <w:vAlign w:val="center"/>
            <w:hideMark/>
          </w:tcPr>
          <w:p w14:paraId="29258167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27023200.0</w:t>
            </w:r>
          </w:p>
        </w:tc>
        <w:tc>
          <w:tcPr>
            <w:tcW w:w="402" w:type="pct"/>
            <w:vAlign w:val="center"/>
            <w:hideMark/>
          </w:tcPr>
          <w:p w14:paraId="1EE20CB5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0.0</w:t>
            </w:r>
          </w:p>
        </w:tc>
        <w:tc>
          <w:tcPr>
            <w:tcW w:w="341" w:type="pct"/>
            <w:vAlign w:val="center"/>
            <w:hideMark/>
          </w:tcPr>
          <w:p w14:paraId="610E4FBF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-1</w:t>
            </w:r>
          </w:p>
        </w:tc>
        <w:tc>
          <w:tcPr>
            <w:tcW w:w="445" w:type="pct"/>
            <w:vAlign w:val="center"/>
            <w:hideMark/>
          </w:tcPr>
          <w:p w14:paraId="7D1643F9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0.150</w:t>
            </w:r>
          </w:p>
        </w:tc>
        <w:tc>
          <w:tcPr>
            <w:tcW w:w="401" w:type="pct"/>
            <w:vAlign w:val="center"/>
            <w:hideMark/>
          </w:tcPr>
          <w:p w14:paraId="5A3AB5BF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154.339</w:t>
            </w:r>
          </w:p>
        </w:tc>
        <w:tc>
          <w:tcPr>
            <w:tcW w:w="405" w:type="pct"/>
            <w:vAlign w:val="center"/>
            <w:hideMark/>
          </w:tcPr>
          <w:p w14:paraId="195B37D5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155.387</w:t>
            </w:r>
          </w:p>
        </w:tc>
        <w:tc>
          <w:tcPr>
            <w:tcW w:w="405" w:type="pct"/>
            <w:vAlign w:val="center"/>
            <w:hideMark/>
          </w:tcPr>
          <w:p w14:paraId="5B7998E1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158.401</w:t>
            </w:r>
          </w:p>
        </w:tc>
      </w:tr>
      <w:tr w:rsidR="00885034" w:rsidRPr="00885034" w14:paraId="2C6F1470" w14:textId="77777777" w:rsidTr="008850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  <w:hideMark/>
          </w:tcPr>
          <w:p w14:paraId="66B6A83E" w14:textId="77777777" w:rsidR="00885034" w:rsidRPr="00885034" w:rsidRDefault="00885034" w:rsidP="005D51A3">
            <w:pPr>
              <w:spacing w:before="80" w:after="80"/>
              <w:jc w:val="center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1/10/2019</w:t>
            </w:r>
          </w:p>
        </w:tc>
        <w:tc>
          <w:tcPr>
            <w:tcW w:w="401" w:type="pct"/>
            <w:vAlign w:val="center"/>
            <w:hideMark/>
          </w:tcPr>
          <w:p w14:paraId="0861423F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152.4</w:t>
            </w:r>
          </w:p>
        </w:tc>
        <w:tc>
          <w:tcPr>
            <w:tcW w:w="401" w:type="pct"/>
            <w:vAlign w:val="center"/>
            <w:hideMark/>
          </w:tcPr>
          <w:p w14:paraId="163717B2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153.8</w:t>
            </w:r>
          </w:p>
        </w:tc>
        <w:tc>
          <w:tcPr>
            <w:tcW w:w="401" w:type="pct"/>
            <w:vAlign w:val="center"/>
            <w:hideMark/>
          </w:tcPr>
          <w:p w14:paraId="5A94D2F7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151.1</w:t>
            </w:r>
          </w:p>
        </w:tc>
        <w:tc>
          <w:tcPr>
            <w:tcW w:w="402" w:type="pct"/>
            <w:vAlign w:val="center"/>
            <w:hideMark/>
          </w:tcPr>
          <w:p w14:paraId="1A6E3CA1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152.9</w:t>
            </w:r>
          </w:p>
        </w:tc>
        <w:tc>
          <w:tcPr>
            <w:tcW w:w="531" w:type="pct"/>
            <w:vAlign w:val="center"/>
            <w:hideMark/>
          </w:tcPr>
          <w:p w14:paraId="12189960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35780700.0</w:t>
            </w:r>
          </w:p>
        </w:tc>
        <w:tc>
          <w:tcPr>
            <w:tcW w:w="402" w:type="pct"/>
            <w:vAlign w:val="center"/>
            <w:hideMark/>
          </w:tcPr>
          <w:p w14:paraId="54C0A3C8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0.0</w:t>
            </w:r>
          </w:p>
        </w:tc>
        <w:tc>
          <w:tcPr>
            <w:tcW w:w="341" w:type="pct"/>
            <w:vAlign w:val="center"/>
            <w:hideMark/>
          </w:tcPr>
          <w:p w14:paraId="7D581A6D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-1</w:t>
            </w:r>
          </w:p>
        </w:tc>
        <w:tc>
          <w:tcPr>
            <w:tcW w:w="445" w:type="pct"/>
            <w:vAlign w:val="center"/>
            <w:hideMark/>
          </w:tcPr>
          <w:p w14:paraId="37FAC195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0.190</w:t>
            </w:r>
          </w:p>
        </w:tc>
        <w:tc>
          <w:tcPr>
            <w:tcW w:w="401" w:type="pct"/>
            <w:vAlign w:val="center"/>
            <w:hideMark/>
          </w:tcPr>
          <w:p w14:paraId="29E13FE1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153.842</w:t>
            </w:r>
          </w:p>
        </w:tc>
        <w:tc>
          <w:tcPr>
            <w:tcW w:w="405" w:type="pct"/>
            <w:vAlign w:val="center"/>
            <w:hideMark/>
          </w:tcPr>
          <w:p w14:paraId="415C70E8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154.769</w:t>
            </w:r>
          </w:p>
        </w:tc>
        <w:tc>
          <w:tcPr>
            <w:tcW w:w="405" w:type="pct"/>
            <w:vAlign w:val="center"/>
            <w:hideMark/>
          </w:tcPr>
          <w:p w14:paraId="126449C7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157.493</w:t>
            </w:r>
          </w:p>
        </w:tc>
      </w:tr>
      <w:tr w:rsidR="00885034" w:rsidRPr="00885034" w14:paraId="48CE4F61" w14:textId="77777777" w:rsidTr="008850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  <w:hideMark/>
          </w:tcPr>
          <w:p w14:paraId="3C6FC88E" w14:textId="77777777" w:rsidR="00885034" w:rsidRPr="00885034" w:rsidRDefault="00885034" w:rsidP="005D51A3">
            <w:pPr>
              <w:spacing w:before="80" w:after="80"/>
              <w:jc w:val="center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1/9/2019</w:t>
            </w:r>
          </w:p>
        </w:tc>
        <w:tc>
          <w:tcPr>
            <w:tcW w:w="401" w:type="pct"/>
            <w:vAlign w:val="center"/>
            <w:hideMark/>
          </w:tcPr>
          <w:p w14:paraId="276DCE72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152.1</w:t>
            </w:r>
          </w:p>
        </w:tc>
        <w:tc>
          <w:tcPr>
            <w:tcW w:w="401" w:type="pct"/>
            <w:vAlign w:val="center"/>
            <w:hideMark/>
          </w:tcPr>
          <w:p w14:paraId="3A95C39B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154.0</w:t>
            </w:r>
          </w:p>
        </w:tc>
        <w:tc>
          <w:tcPr>
            <w:tcW w:w="401" w:type="pct"/>
            <w:vAlign w:val="center"/>
            <w:hideMark/>
          </w:tcPr>
          <w:p w14:paraId="1E7DE322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150.7</w:t>
            </w:r>
          </w:p>
        </w:tc>
        <w:tc>
          <w:tcPr>
            <w:tcW w:w="402" w:type="pct"/>
            <w:vAlign w:val="center"/>
            <w:hideMark/>
          </w:tcPr>
          <w:p w14:paraId="5E7F5050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153.0</w:t>
            </w:r>
          </w:p>
        </w:tc>
        <w:tc>
          <w:tcPr>
            <w:tcW w:w="531" w:type="pct"/>
            <w:vAlign w:val="center"/>
            <w:hideMark/>
          </w:tcPr>
          <w:p w14:paraId="5538F968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45099100.0</w:t>
            </w:r>
          </w:p>
        </w:tc>
        <w:tc>
          <w:tcPr>
            <w:tcW w:w="402" w:type="pct"/>
            <w:vAlign w:val="center"/>
            <w:hideMark/>
          </w:tcPr>
          <w:p w14:paraId="05C4FDA6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0.0</w:t>
            </w:r>
          </w:p>
        </w:tc>
        <w:tc>
          <w:tcPr>
            <w:tcW w:w="341" w:type="pct"/>
            <w:vAlign w:val="center"/>
            <w:hideMark/>
          </w:tcPr>
          <w:p w14:paraId="71438E3C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</w:t>
            </w:r>
          </w:p>
        </w:tc>
        <w:tc>
          <w:tcPr>
            <w:tcW w:w="445" w:type="pct"/>
            <w:vAlign w:val="center"/>
            <w:hideMark/>
          </w:tcPr>
          <w:p w14:paraId="47B49832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0.281</w:t>
            </w:r>
          </w:p>
        </w:tc>
        <w:tc>
          <w:tcPr>
            <w:tcW w:w="401" w:type="pct"/>
            <w:vAlign w:val="center"/>
            <w:hideMark/>
          </w:tcPr>
          <w:p w14:paraId="763F8E80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153.381</w:t>
            </w:r>
          </w:p>
        </w:tc>
        <w:tc>
          <w:tcPr>
            <w:tcW w:w="405" w:type="pct"/>
            <w:vAlign w:val="center"/>
            <w:hideMark/>
          </w:tcPr>
          <w:p w14:paraId="7F4ACA9E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154.355</w:t>
            </w:r>
          </w:p>
        </w:tc>
        <w:tc>
          <w:tcPr>
            <w:tcW w:w="405" w:type="pct"/>
            <w:vAlign w:val="center"/>
            <w:hideMark/>
          </w:tcPr>
          <w:p w14:paraId="734C14FE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156.596</w:t>
            </w:r>
          </w:p>
        </w:tc>
      </w:tr>
      <w:tr w:rsidR="00885034" w:rsidRPr="00885034" w14:paraId="30CBB043" w14:textId="77777777" w:rsidTr="008850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  <w:hideMark/>
          </w:tcPr>
          <w:p w14:paraId="2DC826DD" w14:textId="77777777" w:rsidR="00885034" w:rsidRPr="00885034" w:rsidRDefault="00885034" w:rsidP="005D51A3">
            <w:pPr>
              <w:spacing w:before="80" w:after="80"/>
              <w:jc w:val="center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1/8/2019</w:t>
            </w:r>
          </w:p>
        </w:tc>
        <w:tc>
          <w:tcPr>
            <w:tcW w:w="401" w:type="pct"/>
            <w:vAlign w:val="center"/>
            <w:hideMark/>
          </w:tcPr>
          <w:p w14:paraId="7287B1F7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151.4</w:t>
            </w:r>
          </w:p>
        </w:tc>
        <w:tc>
          <w:tcPr>
            <w:tcW w:w="401" w:type="pct"/>
            <w:vAlign w:val="center"/>
            <w:hideMark/>
          </w:tcPr>
          <w:p w14:paraId="5AC34E16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153.5</w:t>
            </w:r>
          </w:p>
        </w:tc>
        <w:tc>
          <w:tcPr>
            <w:tcW w:w="401" w:type="pct"/>
            <w:vAlign w:val="center"/>
            <w:hideMark/>
          </w:tcPr>
          <w:p w14:paraId="1197777D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150.0</w:t>
            </w:r>
          </w:p>
        </w:tc>
        <w:tc>
          <w:tcPr>
            <w:tcW w:w="402" w:type="pct"/>
            <w:vAlign w:val="center"/>
            <w:hideMark/>
          </w:tcPr>
          <w:p w14:paraId="7ACFB38C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152.5</w:t>
            </w:r>
          </w:p>
        </w:tc>
        <w:tc>
          <w:tcPr>
            <w:tcW w:w="531" w:type="pct"/>
            <w:vAlign w:val="center"/>
            <w:hideMark/>
          </w:tcPr>
          <w:p w14:paraId="0D280A75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41025300.0</w:t>
            </w:r>
          </w:p>
        </w:tc>
        <w:tc>
          <w:tcPr>
            <w:tcW w:w="402" w:type="pct"/>
            <w:vAlign w:val="center"/>
            <w:hideMark/>
          </w:tcPr>
          <w:p w14:paraId="5425E313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0.0</w:t>
            </w:r>
          </w:p>
        </w:tc>
        <w:tc>
          <w:tcPr>
            <w:tcW w:w="341" w:type="pct"/>
            <w:vAlign w:val="center"/>
            <w:hideMark/>
          </w:tcPr>
          <w:p w14:paraId="4C852F10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</w:t>
            </w:r>
          </w:p>
        </w:tc>
        <w:tc>
          <w:tcPr>
            <w:tcW w:w="445" w:type="pct"/>
            <w:vAlign w:val="center"/>
            <w:hideMark/>
          </w:tcPr>
          <w:p w14:paraId="2C6B4684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0.319</w:t>
            </w:r>
          </w:p>
        </w:tc>
        <w:tc>
          <w:tcPr>
            <w:tcW w:w="401" w:type="pct"/>
            <w:vAlign w:val="center"/>
            <w:hideMark/>
          </w:tcPr>
          <w:p w14:paraId="2A7CF74B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152.928</w:t>
            </w:r>
          </w:p>
        </w:tc>
        <w:tc>
          <w:tcPr>
            <w:tcW w:w="405" w:type="pct"/>
            <w:vAlign w:val="center"/>
            <w:hideMark/>
          </w:tcPr>
          <w:p w14:paraId="1727BAB6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154.016</w:t>
            </w:r>
          </w:p>
        </w:tc>
        <w:tc>
          <w:tcPr>
            <w:tcW w:w="405" w:type="pct"/>
            <w:vAlign w:val="center"/>
            <w:hideMark/>
          </w:tcPr>
          <w:p w14:paraId="6A329003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155.690</w:t>
            </w:r>
          </w:p>
        </w:tc>
      </w:tr>
      <w:tr w:rsidR="00885034" w:rsidRPr="00885034" w14:paraId="32BDC899" w14:textId="77777777" w:rsidTr="008850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vAlign w:val="center"/>
            <w:hideMark/>
          </w:tcPr>
          <w:p w14:paraId="1135C6C5" w14:textId="77777777" w:rsidR="00885034" w:rsidRPr="00885034" w:rsidRDefault="00885034" w:rsidP="005D51A3">
            <w:pPr>
              <w:spacing w:before="80" w:after="80"/>
              <w:jc w:val="center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1/7/2019</w:t>
            </w:r>
          </w:p>
        </w:tc>
        <w:tc>
          <w:tcPr>
            <w:tcW w:w="401" w:type="pct"/>
            <w:vAlign w:val="center"/>
            <w:hideMark/>
          </w:tcPr>
          <w:p w14:paraId="57173188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150.5</w:t>
            </w:r>
          </w:p>
        </w:tc>
        <w:tc>
          <w:tcPr>
            <w:tcW w:w="401" w:type="pct"/>
            <w:vAlign w:val="center"/>
            <w:hideMark/>
          </w:tcPr>
          <w:p w14:paraId="2FD41090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152.2</w:t>
            </w:r>
          </w:p>
        </w:tc>
        <w:tc>
          <w:tcPr>
            <w:tcW w:w="401" w:type="pct"/>
            <w:vAlign w:val="center"/>
            <w:hideMark/>
          </w:tcPr>
          <w:p w14:paraId="758C3C33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148.8</w:t>
            </w:r>
          </w:p>
        </w:tc>
        <w:tc>
          <w:tcPr>
            <w:tcW w:w="402" w:type="pct"/>
            <w:vAlign w:val="center"/>
            <w:hideMark/>
          </w:tcPr>
          <w:p w14:paraId="1FEE7334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151.2</w:t>
            </w:r>
          </w:p>
        </w:tc>
        <w:tc>
          <w:tcPr>
            <w:tcW w:w="531" w:type="pct"/>
            <w:vAlign w:val="center"/>
            <w:hideMark/>
          </w:tcPr>
          <w:p w14:paraId="19C66357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54777800.0</w:t>
            </w:r>
          </w:p>
        </w:tc>
        <w:tc>
          <w:tcPr>
            <w:tcW w:w="402" w:type="pct"/>
            <w:vAlign w:val="center"/>
            <w:hideMark/>
          </w:tcPr>
          <w:p w14:paraId="6ADDC516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0.0</w:t>
            </w:r>
          </w:p>
        </w:tc>
        <w:tc>
          <w:tcPr>
            <w:tcW w:w="341" w:type="pct"/>
            <w:vAlign w:val="center"/>
            <w:hideMark/>
          </w:tcPr>
          <w:p w14:paraId="58DEDDF1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</w:t>
            </w:r>
          </w:p>
        </w:tc>
        <w:tc>
          <w:tcPr>
            <w:tcW w:w="445" w:type="pct"/>
            <w:vAlign w:val="center"/>
            <w:hideMark/>
          </w:tcPr>
          <w:p w14:paraId="78F5579D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0.200</w:t>
            </w:r>
          </w:p>
        </w:tc>
        <w:tc>
          <w:tcPr>
            <w:tcW w:w="401" w:type="pct"/>
            <w:vAlign w:val="center"/>
            <w:hideMark/>
          </w:tcPr>
          <w:p w14:paraId="772F25E8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152.487</w:t>
            </w:r>
          </w:p>
        </w:tc>
        <w:tc>
          <w:tcPr>
            <w:tcW w:w="405" w:type="pct"/>
            <w:vAlign w:val="center"/>
            <w:hideMark/>
          </w:tcPr>
          <w:p w14:paraId="66CE297E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153.647</w:t>
            </w:r>
          </w:p>
        </w:tc>
        <w:tc>
          <w:tcPr>
            <w:tcW w:w="405" w:type="pct"/>
            <w:vAlign w:val="center"/>
            <w:hideMark/>
          </w:tcPr>
          <w:p w14:paraId="0E1ABC7D" w14:textId="77777777" w:rsidR="00885034" w:rsidRPr="00885034" w:rsidRDefault="00885034" w:rsidP="005D51A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</w:pPr>
            <w:r w:rsidRPr="00885034">
              <w:rPr>
                <w:rFonts w:ascii="Arial" w:hAnsi="Arial" w:cs="Arial"/>
                <w:color w:val="000000"/>
                <w:sz w:val="16"/>
                <w:szCs w:val="12"/>
                <w:lang w:val="en-IN" w:eastAsia="en-IN"/>
              </w:rPr>
              <w:t>154.921</w:t>
            </w:r>
          </w:p>
        </w:tc>
      </w:tr>
    </w:tbl>
    <w:p w14:paraId="0DCB85AA" w14:textId="20BF516B" w:rsidR="00885034" w:rsidRDefault="00885034" w:rsidP="005D51A3">
      <w:pPr>
        <w:keepNext/>
        <w:spacing w:before="80" w:after="80"/>
        <w:jc w:val="both"/>
        <w:rPr>
          <w:sz w:val="24"/>
          <w:szCs w:val="24"/>
        </w:rPr>
      </w:pPr>
    </w:p>
    <w:p w14:paraId="66A333C3" w14:textId="77777777" w:rsidR="005D51A3" w:rsidRPr="00885034" w:rsidRDefault="005D51A3" w:rsidP="005D51A3">
      <w:pPr>
        <w:keepNext/>
        <w:spacing w:before="80" w:after="80"/>
        <w:jc w:val="both"/>
        <w:rPr>
          <w:sz w:val="24"/>
          <w:szCs w:val="24"/>
        </w:rPr>
      </w:pPr>
    </w:p>
    <w:p w14:paraId="707CFE9E" w14:textId="104F8165" w:rsidR="0050062F" w:rsidRPr="00885034" w:rsidRDefault="00A06BF2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rStyle w:val="Heading3Char"/>
          <w:rFonts w:ascii="Times New Roman" w:hAnsi="Times New Roman" w:cs="Times New Roman"/>
          <w:sz w:val="24"/>
          <w:szCs w:val="24"/>
        </w:rPr>
      </w:pPr>
      <w:bookmarkStart w:id="12" w:name="_Toc177388"/>
      <w:r w:rsidRPr="00885034">
        <w:rPr>
          <w:rStyle w:val="Heading3Char"/>
          <w:rFonts w:ascii="Times New Roman" w:hAnsi="Times New Roman" w:cs="Times New Roman"/>
          <w:sz w:val="24"/>
          <w:szCs w:val="24"/>
        </w:rPr>
        <w:t>Model evaluation</w:t>
      </w:r>
      <w:bookmarkEnd w:id="12"/>
    </w:p>
    <w:p w14:paraId="1BC888D8" w14:textId="023A492E" w:rsidR="004258C2" w:rsidRPr="001C536E" w:rsidRDefault="00F26992" w:rsidP="001C536E">
      <w:pPr>
        <w:pStyle w:val="ListParagraph"/>
        <w:numPr>
          <w:ilvl w:val="1"/>
          <w:numId w:val="2"/>
        </w:numPr>
        <w:spacing w:before="80" w:after="80"/>
        <w:ind w:left="720" w:hanging="720"/>
        <w:jc w:val="both"/>
        <w:rPr>
          <w:rFonts w:eastAsia="Arial"/>
          <w:sz w:val="24"/>
          <w:szCs w:val="24"/>
        </w:rPr>
      </w:pPr>
      <w:r w:rsidRPr="001C536E">
        <w:rPr>
          <w:rStyle w:val="Heading3Char"/>
          <w:rFonts w:ascii="Times New Roman" w:hAnsi="Times New Roman" w:cs="Times New Roman"/>
          <w:bCs w:val="0"/>
          <w:sz w:val="24"/>
          <w:szCs w:val="24"/>
        </w:rPr>
        <w:t>stacking</w:t>
      </w:r>
      <w:r w:rsidRPr="001C536E">
        <w:rPr>
          <w:rFonts w:eastAsia="Arial"/>
          <w:bCs/>
          <w:sz w:val="24"/>
        </w:rPr>
        <w:t xml:space="preserve"> </w:t>
      </w:r>
      <w:r w:rsidRPr="001C536E">
        <w:rPr>
          <w:rFonts w:eastAsia="Arial"/>
          <w:b/>
          <w:bCs/>
          <w:sz w:val="24"/>
        </w:rPr>
        <w:t>algorithms</w:t>
      </w:r>
      <w:r w:rsidRPr="001C536E">
        <w:rPr>
          <w:rFonts w:eastAsia="Arial"/>
          <w:bCs/>
          <w:sz w:val="24"/>
        </w:rPr>
        <w:t xml:space="preserve"> </w:t>
      </w:r>
    </w:p>
    <w:p w14:paraId="06F47519" w14:textId="4BAE05CA" w:rsidR="00F26992" w:rsidRDefault="00F26992" w:rsidP="005D51A3">
      <w:pPr>
        <w:spacing w:before="80" w:after="80"/>
        <w:jc w:val="both"/>
        <w:rPr>
          <w:ins w:id="13" w:author="Sandeep Diddi" w:date="2019-02-18T12:30:00Z"/>
          <w:rFonts w:eastAsia="Arial"/>
          <w:sz w:val="24"/>
          <w:szCs w:val="24"/>
        </w:rPr>
      </w:pPr>
      <w:r w:rsidRPr="00885034">
        <w:rPr>
          <w:rFonts w:eastAsia="Arial"/>
          <w:b/>
          <w:sz w:val="24"/>
          <w:szCs w:val="24"/>
        </w:rPr>
        <w:t>Stacking</w:t>
      </w:r>
      <w:r w:rsidRPr="00885034">
        <w:rPr>
          <w:rFonts w:eastAsia="Arial"/>
          <w:sz w:val="24"/>
          <w:szCs w:val="24"/>
        </w:rPr>
        <w:t xml:space="preserve"> is an ensemble learning technique to combine multiple classification models via a meta-classifier. The individual classification models are trained based on the complete training set; then, the meta-classifier is fitted based on the outputs -- meta-features -- of the individual classification models in the ensemble. The meta-classifier can either be trained on the predicted class labels or probabilities from the ensemble.</w:t>
      </w:r>
    </w:p>
    <w:p w14:paraId="6E20F5B0" w14:textId="017E62F1" w:rsidR="00AF1693" w:rsidRDefault="00AF1693" w:rsidP="005D51A3">
      <w:pPr>
        <w:spacing w:before="80" w:after="80"/>
        <w:jc w:val="both"/>
        <w:rPr>
          <w:ins w:id="14" w:author="Sandeep Diddi" w:date="2019-02-18T12:30:00Z"/>
          <w:rFonts w:eastAsia="Arial"/>
          <w:sz w:val="24"/>
          <w:szCs w:val="24"/>
        </w:rPr>
      </w:pPr>
    </w:p>
    <w:p w14:paraId="68A670B8" w14:textId="543F3363" w:rsidR="00AF1693" w:rsidRDefault="00AF1693" w:rsidP="005D51A3">
      <w:pPr>
        <w:spacing w:before="80" w:after="80"/>
        <w:jc w:val="both"/>
        <w:rPr>
          <w:ins w:id="15" w:author="Sandeep Diddi" w:date="2019-02-18T12:30:00Z"/>
          <w:rFonts w:eastAsia="Arial"/>
          <w:sz w:val="24"/>
          <w:szCs w:val="24"/>
        </w:rPr>
      </w:pPr>
    </w:p>
    <w:p w14:paraId="17A33B87" w14:textId="6C2F665C" w:rsidR="00AF1693" w:rsidRDefault="00AF1693" w:rsidP="005D51A3">
      <w:pPr>
        <w:spacing w:before="80" w:after="80"/>
        <w:jc w:val="both"/>
        <w:rPr>
          <w:ins w:id="16" w:author="Sandeep Diddi" w:date="2019-02-18T12:30:00Z"/>
          <w:rFonts w:eastAsia="Arial"/>
          <w:sz w:val="24"/>
          <w:szCs w:val="24"/>
        </w:rPr>
      </w:pPr>
    </w:p>
    <w:p w14:paraId="7176B9BA" w14:textId="72BFFA65" w:rsidR="00AF1693" w:rsidRDefault="00AF1693" w:rsidP="005D51A3">
      <w:pPr>
        <w:spacing w:before="80" w:after="80"/>
        <w:jc w:val="both"/>
        <w:rPr>
          <w:ins w:id="17" w:author="Sandeep Diddi" w:date="2019-02-18T12:30:00Z"/>
          <w:rFonts w:eastAsia="Arial"/>
          <w:sz w:val="24"/>
          <w:szCs w:val="24"/>
        </w:rPr>
      </w:pPr>
    </w:p>
    <w:p w14:paraId="49F5EF33" w14:textId="7AE650C3" w:rsidR="00AF1693" w:rsidRDefault="00AF1693" w:rsidP="005D51A3">
      <w:pPr>
        <w:spacing w:before="80" w:after="80"/>
        <w:jc w:val="both"/>
        <w:rPr>
          <w:ins w:id="18" w:author="Sandeep Diddi" w:date="2019-02-18T12:30:00Z"/>
          <w:rFonts w:eastAsia="Arial"/>
          <w:sz w:val="24"/>
          <w:szCs w:val="24"/>
        </w:rPr>
      </w:pPr>
    </w:p>
    <w:p w14:paraId="70B555DA" w14:textId="77AB86B3" w:rsidR="00AF1693" w:rsidRDefault="00AF1693" w:rsidP="005D51A3">
      <w:pPr>
        <w:spacing w:before="80" w:after="80"/>
        <w:jc w:val="both"/>
        <w:rPr>
          <w:ins w:id="19" w:author="Sandeep Diddi" w:date="2019-02-18T12:30:00Z"/>
          <w:rFonts w:eastAsia="Arial"/>
          <w:sz w:val="24"/>
          <w:szCs w:val="24"/>
        </w:rPr>
      </w:pPr>
    </w:p>
    <w:p w14:paraId="0A5B80A2" w14:textId="77777777" w:rsidR="00AF1693" w:rsidRPr="00885034" w:rsidRDefault="00AF1693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3A5B28E8" w14:textId="66584EDB" w:rsidR="00F61250" w:rsidRPr="00885034" w:rsidRDefault="00885034" w:rsidP="005D51A3">
      <w:pPr>
        <w:spacing w:before="80" w:after="80"/>
        <w:jc w:val="both"/>
        <w:rPr>
          <w:rFonts w:eastAsiaTheme="majorEastAsia"/>
          <w:b/>
          <w:color w:val="1F497D" w:themeColor="text2"/>
          <w:sz w:val="24"/>
          <w:szCs w:val="24"/>
        </w:rPr>
      </w:pPr>
      <w:r w:rsidRPr="00885034">
        <w:rPr>
          <w:b/>
          <w:color w:val="1F497D" w:themeColor="text2"/>
          <w:szCs w:val="24"/>
        </w:rPr>
        <w:t xml:space="preserve">Figure </w:t>
      </w:r>
      <w:r w:rsidRPr="00885034">
        <w:rPr>
          <w:b/>
          <w:noProof/>
          <w:color w:val="1F497D" w:themeColor="text2"/>
          <w:szCs w:val="24"/>
        </w:rPr>
        <w:fldChar w:fldCharType="begin"/>
      </w:r>
      <w:r w:rsidRPr="00885034">
        <w:rPr>
          <w:b/>
          <w:noProof/>
          <w:color w:val="1F497D" w:themeColor="text2"/>
          <w:szCs w:val="24"/>
        </w:rPr>
        <w:instrText xml:space="preserve"> SEQ Figure \* ARABIC </w:instrText>
      </w:r>
      <w:r w:rsidRPr="00885034">
        <w:rPr>
          <w:b/>
          <w:noProof/>
          <w:color w:val="1F497D" w:themeColor="text2"/>
          <w:szCs w:val="24"/>
        </w:rPr>
        <w:fldChar w:fldCharType="separate"/>
      </w:r>
      <w:r w:rsidR="003F70D1">
        <w:rPr>
          <w:b/>
          <w:noProof/>
          <w:color w:val="1F497D" w:themeColor="text2"/>
          <w:szCs w:val="24"/>
        </w:rPr>
        <w:t>4</w:t>
      </w:r>
      <w:r w:rsidRPr="00885034">
        <w:rPr>
          <w:b/>
          <w:noProof/>
          <w:color w:val="1F497D" w:themeColor="text2"/>
          <w:szCs w:val="24"/>
        </w:rPr>
        <w:fldChar w:fldCharType="end"/>
      </w:r>
      <w:r w:rsidRPr="00885034">
        <w:rPr>
          <w:b/>
          <w:color w:val="1F497D" w:themeColor="text2"/>
          <w:szCs w:val="24"/>
        </w:rPr>
        <w:t>: Stacking Classifier</w:t>
      </w:r>
      <w:r w:rsidRPr="00885034">
        <w:rPr>
          <w:b/>
          <w:noProof/>
          <w:color w:val="1F497D" w:themeColor="text2"/>
          <w:sz w:val="24"/>
          <w:szCs w:val="24"/>
        </w:rPr>
        <w:t xml:space="preserve"> </w:t>
      </w:r>
    </w:p>
    <w:p w14:paraId="7A9DF8D6" w14:textId="328BE609" w:rsidR="003B440F" w:rsidRPr="00885034" w:rsidRDefault="00885034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1E3B73" wp14:editId="27579534">
            <wp:simplePos x="0" y="0"/>
            <wp:positionH relativeFrom="column">
              <wp:posOffset>2927590</wp:posOffset>
            </wp:positionH>
            <wp:positionV relativeFrom="paragraph">
              <wp:posOffset>-265871</wp:posOffset>
            </wp:positionV>
            <wp:extent cx="3168650" cy="2694509"/>
            <wp:effectExtent l="0" t="0" r="0" b="0"/>
            <wp:wrapThrough wrapText="bothSides">
              <wp:wrapPolygon edited="0">
                <wp:start x="0" y="0"/>
                <wp:lineTo x="0" y="21381"/>
                <wp:lineTo x="21427" y="21381"/>
                <wp:lineTo x="21427" y="0"/>
                <wp:lineTo x="0" y="0"/>
              </wp:wrapPolygon>
            </wp:wrapThrough>
            <wp:docPr id="10" name="Picture 10" descr="http://rasbt.github.io/mlxtend/user_guide/classifier/StackingClassifier_files/stackingclassification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asbt.github.io/mlxtend/user_guide/classifier/StackingClassifier_files/stackingclassification_over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69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8C2" w:rsidRPr="00885034">
        <w:rPr>
          <w:rFonts w:eastAsia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F4A5A2" wp14:editId="04F1D72D">
                <wp:simplePos x="0" y="0"/>
                <wp:positionH relativeFrom="column">
                  <wp:posOffset>31750</wp:posOffset>
                </wp:positionH>
                <wp:positionV relativeFrom="paragraph">
                  <wp:posOffset>262890</wp:posOffset>
                </wp:positionV>
                <wp:extent cx="2749550" cy="1257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1257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30C6" w14:textId="77777777" w:rsidR="004258C2" w:rsidRPr="00F26992" w:rsidRDefault="004258C2" w:rsidP="003B440F">
                            <w:pPr>
                              <w:rPr>
                                <w:rFonts w:ascii="Segoe UI" w:eastAsia="Arial" w:hAnsi="Segoe UI" w:cs="Segoe UI"/>
                              </w:rPr>
                            </w:pPr>
                            <w:r w:rsidRPr="00F26992">
                              <w:rPr>
                                <w:rFonts w:ascii="Segoe UI" w:eastAsia="Arial" w:hAnsi="Segoe UI" w:cs="Segoe UI"/>
                              </w:rPr>
                              <w:t>3-fold cross validation:</w:t>
                            </w:r>
                          </w:p>
                          <w:p w14:paraId="4341D493" w14:textId="77777777" w:rsidR="004258C2" w:rsidRPr="00F26992" w:rsidRDefault="004258C2" w:rsidP="003B440F">
                            <w:pPr>
                              <w:rPr>
                                <w:rFonts w:ascii="Segoe UI" w:eastAsia="Arial" w:hAnsi="Segoe UI" w:cs="Segoe UI"/>
                              </w:rPr>
                            </w:pPr>
                          </w:p>
                          <w:p w14:paraId="4F84F187" w14:textId="77777777" w:rsidR="004258C2" w:rsidRPr="00F26992" w:rsidRDefault="004258C2" w:rsidP="003B440F">
                            <w:pPr>
                              <w:rPr>
                                <w:rFonts w:ascii="Segoe UI" w:eastAsia="Arial" w:hAnsi="Segoe UI" w:cs="Segoe UI"/>
                              </w:rPr>
                            </w:pPr>
                            <w:r w:rsidRPr="00F26992">
                              <w:rPr>
                                <w:rFonts w:ascii="Segoe UI" w:eastAsia="Arial" w:hAnsi="Segoe UI" w:cs="Segoe UI"/>
                              </w:rPr>
                              <w:t>Accuracy: 0.83 (+/- 0.03) [KNN]</w:t>
                            </w:r>
                          </w:p>
                          <w:p w14:paraId="3A32B7FD" w14:textId="77777777" w:rsidR="004258C2" w:rsidRPr="00F26992" w:rsidRDefault="004258C2" w:rsidP="003B440F">
                            <w:pPr>
                              <w:rPr>
                                <w:rFonts w:ascii="Segoe UI" w:eastAsia="Arial" w:hAnsi="Segoe UI" w:cs="Segoe UI"/>
                              </w:rPr>
                            </w:pPr>
                            <w:r w:rsidRPr="00F26992">
                              <w:rPr>
                                <w:rFonts w:ascii="Segoe UI" w:eastAsia="Arial" w:hAnsi="Segoe UI" w:cs="Segoe UI"/>
                              </w:rPr>
                              <w:t>Accuracy: 0.81 (+/- 0.04) [Random Forest]</w:t>
                            </w:r>
                          </w:p>
                          <w:p w14:paraId="46C9269F" w14:textId="77777777" w:rsidR="004258C2" w:rsidRPr="00F26992" w:rsidRDefault="004258C2" w:rsidP="003B440F">
                            <w:pPr>
                              <w:rPr>
                                <w:rFonts w:ascii="Segoe UI" w:eastAsia="Arial" w:hAnsi="Segoe UI" w:cs="Segoe UI"/>
                              </w:rPr>
                            </w:pPr>
                            <w:r w:rsidRPr="00F26992">
                              <w:rPr>
                                <w:rFonts w:ascii="Segoe UI" w:eastAsia="Arial" w:hAnsi="Segoe UI" w:cs="Segoe UI"/>
                              </w:rPr>
                              <w:t>Accuracy: 0.83 (+/- 0.03) [Support vector]</w:t>
                            </w:r>
                          </w:p>
                          <w:p w14:paraId="462B2302" w14:textId="010AE661" w:rsidR="004258C2" w:rsidRDefault="004258C2">
                            <w:r w:rsidRPr="00F26992">
                              <w:rPr>
                                <w:rFonts w:ascii="Segoe UI" w:eastAsia="Arial" w:hAnsi="Segoe UI" w:cs="Segoe UI"/>
                              </w:rPr>
                              <w:t>Accuracy: 0.81 (+/- 0.03) [Stacking</w:t>
                            </w:r>
                            <w:r>
                              <w:rPr>
                                <w:rFonts w:ascii="Segoe UI" w:eastAsia="Arial" w:hAnsi="Segoe UI" w:cs="Segoe UI"/>
                              </w:rPr>
                              <w:t xml:space="preserve"> </w:t>
                            </w:r>
                            <w:r w:rsidRPr="00F26992">
                              <w:rPr>
                                <w:rFonts w:ascii="Segoe UI" w:eastAsia="Arial" w:hAnsi="Segoe UI" w:cs="Segoe UI"/>
                              </w:rPr>
                              <w:t>Classifier]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4A5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2.5pt;margin-top:20.7pt;width:216.5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" fillcolor="#dbe5f1 [660]" stroked="f">
                <v:textbox>
                  <w:txbxContent>
                    <w:p w14:paraId="0A1E30C6" w14:textId="77777777" w:rsidR="004258C2" w:rsidRPr="00F26992" w:rsidRDefault="004258C2" w:rsidP="003B440F">
                      <w:pPr>
                        <w:rPr>
                          <w:rFonts w:ascii="Segoe UI" w:eastAsia="Arial" w:hAnsi="Segoe UI" w:cs="Segoe UI"/>
                        </w:rPr>
                      </w:pPr>
                      <w:r w:rsidRPr="00F26992">
                        <w:rPr>
                          <w:rFonts w:ascii="Segoe UI" w:eastAsia="Arial" w:hAnsi="Segoe UI" w:cs="Segoe UI"/>
                        </w:rPr>
                        <w:t>3-fold cross validation:</w:t>
                      </w:r>
                    </w:p>
                    <w:p w14:paraId="4341D493" w14:textId="77777777" w:rsidR="004258C2" w:rsidRPr="00F26992" w:rsidRDefault="004258C2" w:rsidP="003B440F">
                      <w:pPr>
                        <w:rPr>
                          <w:rFonts w:ascii="Segoe UI" w:eastAsia="Arial" w:hAnsi="Segoe UI" w:cs="Segoe UI"/>
                        </w:rPr>
                      </w:pPr>
                    </w:p>
                    <w:p w14:paraId="4F84F187" w14:textId="77777777" w:rsidR="004258C2" w:rsidRPr="00F26992" w:rsidRDefault="004258C2" w:rsidP="003B440F">
                      <w:pPr>
                        <w:rPr>
                          <w:rFonts w:ascii="Segoe UI" w:eastAsia="Arial" w:hAnsi="Segoe UI" w:cs="Segoe UI"/>
                        </w:rPr>
                      </w:pPr>
                      <w:r w:rsidRPr="00F26992">
                        <w:rPr>
                          <w:rFonts w:ascii="Segoe UI" w:eastAsia="Arial" w:hAnsi="Segoe UI" w:cs="Segoe UI"/>
                        </w:rPr>
                        <w:t>Accuracy: 0.83 (+/- 0.03) [KNN]</w:t>
                      </w:r>
                    </w:p>
                    <w:p w14:paraId="3A32B7FD" w14:textId="77777777" w:rsidR="004258C2" w:rsidRPr="00F26992" w:rsidRDefault="004258C2" w:rsidP="003B440F">
                      <w:pPr>
                        <w:rPr>
                          <w:rFonts w:ascii="Segoe UI" w:eastAsia="Arial" w:hAnsi="Segoe UI" w:cs="Segoe UI"/>
                        </w:rPr>
                      </w:pPr>
                      <w:r w:rsidRPr="00F26992">
                        <w:rPr>
                          <w:rFonts w:ascii="Segoe UI" w:eastAsia="Arial" w:hAnsi="Segoe UI" w:cs="Segoe UI"/>
                        </w:rPr>
                        <w:t>Accuracy: 0.81 (+/- 0.04) [Random Forest]</w:t>
                      </w:r>
                    </w:p>
                    <w:p w14:paraId="46C9269F" w14:textId="77777777" w:rsidR="004258C2" w:rsidRPr="00F26992" w:rsidRDefault="004258C2" w:rsidP="003B440F">
                      <w:pPr>
                        <w:rPr>
                          <w:rFonts w:ascii="Segoe UI" w:eastAsia="Arial" w:hAnsi="Segoe UI" w:cs="Segoe UI"/>
                        </w:rPr>
                      </w:pPr>
                      <w:r w:rsidRPr="00F26992">
                        <w:rPr>
                          <w:rFonts w:ascii="Segoe UI" w:eastAsia="Arial" w:hAnsi="Segoe UI" w:cs="Segoe UI"/>
                        </w:rPr>
                        <w:t>Accuracy: 0.83 (+/- 0.03) [Support vector]</w:t>
                      </w:r>
                    </w:p>
                    <w:p w14:paraId="462B2302" w14:textId="010AE661" w:rsidR="004258C2" w:rsidRDefault="004258C2">
                      <w:r w:rsidRPr="00F26992">
                        <w:rPr>
                          <w:rFonts w:ascii="Segoe UI" w:eastAsia="Arial" w:hAnsi="Segoe UI" w:cs="Segoe UI"/>
                        </w:rPr>
                        <w:t>Accuracy: 0.81 (+/- 0.03) [Stacking</w:t>
                      </w:r>
                      <w:r>
                        <w:rPr>
                          <w:rFonts w:ascii="Segoe UI" w:eastAsia="Arial" w:hAnsi="Segoe UI" w:cs="Segoe UI"/>
                        </w:rPr>
                        <w:t xml:space="preserve"> </w:t>
                      </w:r>
                      <w:r w:rsidRPr="00F26992">
                        <w:rPr>
                          <w:rFonts w:ascii="Segoe UI" w:eastAsia="Arial" w:hAnsi="Segoe UI" w:cs="Segoe UI"/>
                        </w:rPr>
                        <w:t>Classifier]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40F" w:rsidRPr="00885034">
        <w:rPr>
          <w:rFonts w:eastAsia="Arial"/>
          <w:sz w:val="24"/>
          <w:szCs w:val="24"/>
        </w:rPr>
        <w:t>Output is shown below.</w:t>
      </w:r>
    </w:p>
    <w:p w14:paraId="23652848" w14:textId="4E0AC0DD" w:rsidR="003B440F" w:rsidRPr="00885034" w:rsidRDefault="003B440F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0C7FC775" w14:textId="462E78F7" w:rsidR="000F63B4" w:rsidRPr="00885034" w:rsidRDefault="000F63B4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290627EE" w14:textId="77777777" w:rsidR="004258C2" w:rsidRPr="00885034" w:rsidRDefault="004258C2" w:rsidP="005D51A3">
      <w:pPr>
        <w:pStyle w:val="Caption"/>
        <w:spacing w:before="80" w:after="80"/>
        <w:jc w:val="right"/>
        <w:rPr>
          <w:i w:val="0"/>
          <w:color w:val="auto"/>
          <w:szCs w:val="24"/>
        </w:rPr>
      </w:pPr>
    </w:p>
    <w:p w14:paraId="14F34789" w14:textId="6C6B5A94" w:rsidR="004258C2" w:rsidRPr="00885034" w:rsidRDefault="004258C2" w:rsidP="005D51A3">
      <w:pPr>
        <w:pStyle w:val="Caption"/>
        <w:spacing w:before="80" w:after="80"/>
        <w:rPr>
          <w:i w:val="0"/>
          <w:color w:val="auto"/>
          <w:sz w:val="24"/>
          <w:szCs w:val="24"/>
        </w:rPr>
      </w:pPr>
      <w:r w:rsidRPr="00885034">
        <w:rPr>
          <w:i w:val="0"/>
          <w:color w:val="auto"/>
          <w:szCs w:val="24"/>
        </w:rPr>
        <w:t xml:space="preserve">                                                                                                                   </w:t>
      </w:r>
    </w:p>
    <w:p w14:paraId="253E0C27" w14:textId="0CE8A86C" w:rsidR="003B440F" w:rsidRPr="001C536E" w:rsidRDefault="003B440F" w:rsidP="001C536E">
      <w:pPr>
        <w:pStyle w:val="ListParagraph"/>
        <w:numPr>
          <w:ilvl w:val="1"/>
          <w:numId w:val="2"/>
        </w:numPr>
        <w:spacing w:before="80" w:after="80"/>
        <w:ind w:left="720" w:hanging="720"/>
        <w:jc w:val="both"/>
        <w:rPr>
          <w:rStyle w:val="Heading3Char"/>
          <w:rFonts w:ascii="Times New Roman" w:hAnsi="Times New Roman" w:cs="Times New Roman"/>
          <w:sz w:val="24"/>
          <w:szCs w:val="24"/>
        </w:rPr>
      </w:pPr>
      <w:r w:rsidRPr="001C536E">
        <w:rPr>
          <w:rStyle w:val="Heading3Char"/>
          <w:rFonts w:ascii="Times New Roman" w:hAnsi="Times New Roman" w:cs="Times New Roman"/>
          <w:sz w:val="24"/>
          <w:szCs w:val="24"/>
        </w:rPr>
        <w:t>K- Nearest Neighbors:</w:t>
      </w:r>
    </w:p>
    <w:p w14:paraId="2EB80C61" w14:textId="77777777" w:rsidR="001B2A0D" w:rsidRPr="00885034" w:rsidRDefault="00502DAA" w:rsidP="005D51A3">
      <w:pPr>
        <w:spacing w:before="80" w:after="80"/>
        <w:jc w:val="both"/>
        <w:rPr>
          <w:sz w:val="24"/>
          <w:szCs w:val="24"/>
        </w:rPr>
      </w:pPr>
      <w:commentRangeStart w:id="20"/>
      <w:r w:rsidRPr="00885034">
        <w:rPr>
          <w:sz w:val="24"/>
          <w:szCs w:val="24"/>
        </w:rPr>
        <w:t>K nearest neighbors is a simple algorithm that stores all available cases and classifies new cases based on a similarity measure (e.g., distance functions). KNN has been used in statistical estimation and pattern recognition already in the beginning of 1970’s as a non-parametric technique.</w:t>
      </w:r>
    </w:p>
    <w:p w14:paraId="659788E6" w14:textId="01A759B9" w:rsidR="003B440F" w:rsidRPr="00885034" w:rsidRDefault="00502DAA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sz w:val="24"/>
          <w:szCs w:val="24"/>
        </w:rPr>
        <w:t>A case is classified by a majority vote of its neighbors, with the case being assigned to the class most common amongst its K nearest neighbors measured by a distance function. If K = 1, then the case is simply assigned to the class of its nearest neighbor</w:t>
      </w:r>
    </w:p>
    <w:p w14:paraId="5B6D6A2D" w14:textId="5709832F" w:rsidR="003B440F" w:rsidRPr="00885034" w:rsidRDefault="003B440F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4AB3F4D3" w14:textId="0C29BE9D" w:rsidR="003B440F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C59BF79" wp14:editId="2BC73665">
            <wp:simplePos x="0" y="0"/>
            <wp:positionH relativeFrom="column">
              <wp:posOffset>3808343</wp:posOffset>
            </wp:positionH>
            <wp:positionV relativeFrom="paragraph">
              <wp:posOffset>12590</wp:posOffset>
            </wp:positionV>
            <wp:extent cx="2058901" cy="1948070"/>
            <wp:effectExtent l="0" t="0" r="0" b="0"/>
            <wp:wrapThrough wrapText="bothSides">
              <wp:wrapPolygon edited="0">
                <wp:start x="0" y="0"/>
                <wp:lineTo x="0" y="21339"/>
                <wp:lineTo x="21387" y="21339"/>
                <wp:lineTo x="21387" y="0"/>
                <wp:lineTo x="0" y="0"/>
              </wp:wrapPolygon>
            </wp:wrapThrough>
            <wp:docPr id="13" name="Picture 13" descr="https://www.saedsayad.com/images/KNN_simila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aedsayad.com/images/KNN_similarit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01" cy="194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40F" w:rsidRPr="00885034">
        <w:rPr>
          <w:rFonts w:eastAsia="Arial"/>
          <w:sz w:val="24"/>
          <w:szCs w:val="24"/>
        </w:rPr>
        <w:t xml:space="preserve">In our case KNN &amp; Support vector are giving the best </w:t>
      </w:r>
      <w:commentRangeEnd w:id="20"/>
      <w:r w:rsidR="00AF1693">
        <w:rPr>
          <w:rStyle w:val="CommentReference"/>
        </w:rPr>
        <w:commentReference w:id="20"/>
      </w:r>
      <w:r w:rsidR="003B440F" w:rsidRPr="00885034">
        <w:rPr>
          <w:rFonts w:eastAsia="Arial"/>
          <w:sz w:val="24"/>
          <w:szCs w:val="24"/>
        </w:rPr>
        <w:t>accuracy.</w:t>
      </w:r>
    </w:p>
    <w:p w14:paraId="67A6A9C5" w14:textId="020EC95E" w:rsidR="003B440F" w:rsidRPr="00885034" w:rsidRDefault="003B440F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66F9C322" w14:textId="25091391" w:rsidR="00900D41" w:rsidRPr="00885034" w:rsidRDefault="00900D41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 xml:space="preserve">K Nearest </w:t>
      </w:r>
      <w:r w:rsidR="001B2A0D" w:rsidRPr="00885034">
        <w:rPr>
          <w:rFonts w:ascii="Times New Roman" w:hAnsi="Times New Roman" w:cs="Times New Roman"/>
          <w:sz w:val="22"/>
          <w:szCs w:val="21"/>
        </w:rPr>
        <w:t>Neighbours</w:t>
      </w:r>
      <w:r w:rsidRPr="00885034">
        <w:rPr>
          <w:rFonts w:ascii="Times New Roman" w:hAnsi="Times New Roman" w:cs="Times New Roman"/>
          <w:sz w:val="22"/>
          <w:szCs w:val="21"/>
        </w:rPr>
        <w:t xml:space="preserve"> (NN = 20)</w:t>
      </w:r>
    </w:p>
    <w:p w14:paraId="16BFD3AF" w14:textId="77777777" w:rsidR="00900D41" w:rsidRPr="00885034" w:rsidRDefault="00900D41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>Accuracy Score: 85.8288770053476%</w:t>
      </w:r>
    </w:p>
    <w:p w14:paraId="53700E5C" w14:textId="4ADE6FCC" w:rsidR="00900D41" w:rsidRPr="00885034" w:rsidRDefault="001B2A0D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proofErr w:type="gramStart"/>
      <w:r w:rsidRPr="00885034">
        <w:rPr>
          <w:rFonts w:ascii="Times New Roman" w:hAnsi="Times New Roman" w:cs="Times New Roman"/>
          <w:sz w:val="22"/>
          <w:szCs w:val="21"/>
        </w:rPr>
        <w:t>Recall :</w:t>
      </w:r>
      <w:proofErr w:type="gramEnd"/>
      <w:r w:rsidRPr="00885034">
        <w:rPr>
          <w:rFonts w:ascii="Times New Roman" w:hAnsi="Times New Roman" w:cs="Times New Roman"/>
          <w:sz w:val="22"/>
          <w:szCs w:val="21"/>
        </w:rPr>
        <w:t xml:space="preserve"> 86</w:t>
      </w:r>
    </w:p>
    <w:p w14:paraId="5273C551" w14:textId="7DD90271" w:rsidR="001B2A0D" w:rsidRPr="00885034" w:rsidRDefault="001B2A0D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>Precision: .86</w:t>
      </w:r>
    </w:p>
    <w:p w14:paraId="20C293C0" w14:textId="6840761E" w:rsidR="003B440F" w:rsidRPr="00885034" w:rsidRDefault="003B440F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0C0051F1" w14:textId="03543364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50443694" w14:textId="63EEAEE5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56B883F2" w14:textId="7FAAC54F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55606534" w14:textId="6E175F51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5841626C" w14:textId="1F323511" w:rsidR="001B2A0D" w:rsidRPr="00885034" w:rsidRDefault="001B2A0D" w:rsidP="005D51A3">
      <w:pPr>
        <w:keepNext/>
        <w:tabs>
          <w:tab w:val="left" w:pos="3780"/>
        </w:tabs>
        <w:spacing w:before="80" w:after="80"/>
        <w:jc w:val="right"/>
        <w:rPr>
          <w:rFonts w:eastAsia="Arial"/>
          <w:szCs w:val="24"/>
        </w:rPr>
      </w:pPr>
      <w:r w:rsidRPr="00885034">
        <w:rPr>
          <w:szCs w:val="24"/>
        </w:rPr>
        <w:t xml:space="preserve">Equation </w:t>
      </w:r>
      <w:r w:rsidRPr="00885034">
        <w:rPr>
          <w:noProof/>
          <w:szCs w:val="24"/>
        </w:rPr>
        <w:fldChar w:fldCharType="begin"/>
      </w:r>
      <w:r w:rsidRPr="00885034">
        <w:rPr>
          <w:noProof/>
          <w:szCs w:val="24"/>
        </w:rPr>
        <w:instrText xml:space="preserve"> SEQ Equation \* ARABIC </w:instrText>
      </w:r>
      <w:r w:rsidRPr="00885034">
        <w:rPr>
          <w:noProof/>
          <w:szCs w:val="24"/>
        </w:rPr>
        <w:fldChar w:fldCharType="separate"/>
      </w:r>
      <w:r w:rsidR="003F70D1">
        <w:rPr>
          <w:noProof/>
          <w:szCs w:val="24"/>
        </w:rPr>
        <w:t>1</w:t>
      </w:r>
      <w:r w:rsidRPr="00885034">
        <w:rPr>
          <w:noProof/>
          <w:szCs w:val="24"/>
        </w:rPr>
        <w:fldChar w:fldCharType="end"/>
      </w:r>
      <w:r w:rsidRPr="00885034">
        <w:rPr>
          <w:szCs w:val="24"/>
        </w:rPr>
        <w:t>: Distance calculation</w:t>
      </w:r>
    </w:p>
    <w:p w14:paraId="11B0A80E" w14:textId="73628736" w:rsidR="001B2A0D" w:rsidRDefault="001B2A0D" w:rsidP="005D51A3">
      <w:pPr>
        <w:spacing w:before="80" w:after="80"/>
        <w:jc w:val="both"/>
        <w:rPr>
          <w:ins w:id="21" w:author="Sandeep Diddi" w:date="2019-02-18T12:32:00Z"/>
          <w:rFonts w:eastAsia="Arial"/>
          <w:sz w:val="24"/>
          <w:szCs w:val="24"/>
        </w:rPr>
      </w:pPr>
    </w:p>
    <w:p w14:paraId="25EA23F2" w14:textId="2271C22C" w:rsidR="00AF1693" w:rsidRDefault="00AF1693" w:rsidP="005D51A3">
      <w:pPr>
        <w:spacing w:before="80" w:after="80"/>
        <w:jc w:val="both"/>
        <w:rPr>
          <w:ins w:id="22" w:author="Sandeep Diddi" w:date="2019-02-18T12:32:00Z"/>
          <w:rFonts w:eastAsia="Arial"/>
          <w:sz w:val="24"/>
          <w:szCs w:val="24"/>
        </w:rPr>
      </w:pPr>
    </w:p>
    <w:p w14:paraId="0132E1DD" w14:textId="180F8087" w:rsidR="00AF1693" w:rsidRDefault="00AF1693" w:rsidP="005D51A3">
      <w:pPr>
        <w:spacing w:before="80" w:after="80"/>
        <w:jc w:val="both"/>
        <w:rPr>
          <w:ins w:id="23" w:author="Sandeep Diddi" w:date="2019-02-18T12:32:00Z"/>
          <w:rFonts w:eastAsia="Arial"/>
          <w:sz w:val="24"/>
          <w:szCs w:val="24"/>
        </w:rPr>
      </w:pPr>
    </w:p>
    <w:p w14:paraId="25C27916" w14:textId="30AC0F42" w:rsidR="00AF1693" w:rsidRDefault="00AF1693" w:rsidP="005D51A3">
      <w:pPr>
        <w:spacing w:before="80" w:after="80"/>
        <w:jc w:val="both"/>
        <w:rPr>
          <w:ins w:id="24" w:author="Sandeep Diddi" w:date="2019-02-18T12:32:00Z"/>
          <w:rFonts w:eastAsia="Arial"/>
          <w:sz w:val="24"/>
          <w:szCs w:val="24"/>
        </w:rPr>
      </w:pPr>
    </w:p>
    <w:p w14:paraId="53D21308" w14:textId="3D30F701" w:rsidR="00AF1693" w:rsidRDefault="00AF1693" w:rsidP="005D51A3">
      <w:pPr>
        <w:spacing w:before="80" w:after="80"/>
        <w:jc w:val="both"/>
        <w:rPr>
          <w:ins w:id="25" w:author="Sandeep Diddi" w:date="2019-02-18T12:32:00Z"/>
          <w:rFonts w:eastAsia="Arial"/>
          <w:sz w:val="24"/>
          <w:szCs w:val="24"/>
        </w:rPr>
      </w:pPr>
    </w:p>
    <w:p w14:paraId="1A80C279" w14:textId="77777777" w:rsidR="00AF1693" w:rsidRPr="00885034" w:rsidRDefault="00AF1693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7B051774" w14:textId="017D6BBA" w:rsidR="00FB5885" w:rsidRPr="001C536E" w:rsidRDefault="00FB5885" w:rsidP="001C536E">
      <w:pPr>
        <w:pStyle w:val="ListParagraph"/>
        <w:numPr>
          <w:ilvl w:val="1"/>
          <w:numId w:val="2"/>
        </w:numPr>
        <w:spacing w:before="80" w:after="80"/>
        <w:ind w:left="720" w:hanging="720"/>
        <w:jc w:val="both"/>
        <w:rPr>
          <w:rStyle w:val="Heading3Char"/>
          <w:rFonts w:ascii="Times New Roman" w:hAnsi="Times New Roman" w:cs="Times New Roman"/>
          <w:b w:val="0"/>
          <w:sz w:val="24"/>
          <w:szCs w:val="24"/>
        </w:rPr>
      </w:pPr>
      <w:r w:rsidRPr="001C536E">
        <w:rPr>
          <w:rStyle w:val="Heading3Char"/>
          <w:rFonts w:ascii="Times New Roman" w:hAnsi="Times New Roman" w:cs="Times New Roman"/>
          <w:sz w:val="24"/>
          <w:szCs w:val="24"/>
        </w:rPr>
        <w:lastRenderedPageBreak/>
        <w:t>Random forest classifier</w:t>
      </w:r>
      <w:r w:rsidRPr="001C536E">
        <w:rPr>
          <w:rStyle w:val="Heading3Char"/>
          <w:rFonts w:ascii="Times New Roman" w:hAnsi="Times New Roman" w:cs="Times New Roman"/>
          <w:b w:val="0"/>
          <w:sz w:val="24"/>
          <w:szCs w:val="24"/>
        </w:rPr>
        <w:t>:</w:t>
      </w:r>
    </w:p>
    <w:p w14:paraId="439A6622" w14:textId="77777777" w:rsidR="00FB5885" w:rsidRPr="00885034" w:rsidRDefault="00FB5885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5680D1CF" w14:textId="77E7BE70" w:rsidR="00FB5885" w:rsidRPr="00885034" w:rsidRDefault="00FB5885" w:rsidP="005D51A3">
      <w:pPr>
        <w:spacing w:before="80" w:after="80"/>
        <w:jc w:val="both"/>
        <w:rPr>
          <w:rFonts w:eastAsia="Arial"/>
          <w:sz w:val="24"/>
          <w:szCs w:val="24"/>
        </w:rPr>
      </w:pPr>
      <w:commentRangeStart w:id="26"/>
      <w:r w:rsidRPr="00885034">
        <w:rPr>
          <w:bCs/>
          <w:sz w:val="24"/>
          <w:szCs w:val="24"/>
          <w:shd w:val="clear" w:color="auto" w:fill="FFFFFF"/>
        </w:rPr>
        <w:t>Random forests</w:t>
      </w:r>
      <w:r w:rsidRPr="00885034">
        <w:rPr>
          <w:sz w:val="24"/>
          <w:szCs w:val="24"/>
          <w:shd w:val="clear" w:color="auto" w:fill="FFFFFF"/>
        </w:rPr>
        <w:t> or </w:t>
      </w:r>
      <w:r w:rsidRPr="00885034">
        <w:rPr>
          <w:bCs/>
          <w:sz w:val="24"/>
          <w:szCs w:val="24"/>
          <w:shd w:val="clear" w:color="auto" w:fill="FFFFFF"/>
        </w:rPr>
        <w:t>random decision forests</w:t>
      </w:r>
      <w:r w:rsidRPr="00885034">
        <w:rPr>
          <w:sz w:val="24"/>
          <w:szCs w:val="24"/>
          <w:shd w:val="clear" w:color="auto" w:fill="FFFFFF"/>
        </w:rPr>
        <w:t> are an </w:t>
      </w:r>
      <w:hyperlink r:id="rId21" w:tooltip="Ensemble learning" w:history="1">
        <w:r w:rsidRPr="00885034">
          <w:rPr>
            <w:rStyle w:val="Hyperlink"/>
            <w:rFonts w:eastAsiaTheme="majorEastAsia"/>
            <w:color w:val="auto"/>
            <w:sz w:val="24"/>
            <w:szCs w:val="24"/>
            <w:u w:val="none"/>
            <w:shd w:val="clear" w:color="auto" w:fill="FFFFFF"/>
          </w:rPr>
          <w:t>ensemble learning</w:t>
        </w:r>
      </w:hyperlink>
      <w:r w:rsidRPr="00885034">
        <w:rPr>
          <w:sz w:val="24"/>
          <w:szCs w:val="24"/>
          <w:shd w:val="clear" w:color="auto" w:fill="FFFFFF"/>
        </w:rPr>
        <w:t xml:space="preserve"> method </w:t>
      </w:r>
      <w:r w:rsidR="00900D41" w:rsidRPr="00885034">
        <w:rPr>
          <w:sz w:val="24"/>
          <w:szCs w:val="24"/>
          <w:shd w:val="clear" w:color="auto" w:fill="FFFFFF"/>
        </w:rPr>
        <w:t>fo</w:t>
      </w:r>
      <w:r w:rsidRPr="00885034">
        <w:rPr>
          <w:sz w:val="24"/>
          <w:szCs w:val="24"/>
          <w:shd w:val="clear" w:color="auto" w:fill="FFFFFF"/>
        </w:rPr>
        <w:t>r </w:t>
      </w:r>
      <w:hyperlink r:id="rId22" w:tooltip="Statistical classification" w:history="1">
        <w:r w:rsidRPr="00885034">
          <w:rPr>
            <w:rStyle w:val="Hyperlink"/>
            <w:rFonts w:eastAsiaTheme="majorEastAsia"/>
            <w:color w:val="auto"/>
            <w:sz w:val="24"/>
            <w:szCs w:val="24"/>
            <w:u w:val="none"/>
            <w:shd w:val="clear" w:color="auto" w:fill="FFFFFF"/>
          </w:rPr>
          <w:t>classification</w:t>
        </w:r>
      </w:hyperlink>
      <w:r w:rsidRPr="00885034">
        <w:rPr>
          <w:sz w:val="24"/>
          <w:szCs w:val="24"/>
          <w:shd w:val="clear" w:color="auto" w:fill="FFFFFF"/>
        </w:rPr>
        <w:t>, </w:t>
      </w:r>
      <w:hyperlink r:id="rId23" w:tooltip="Regression analysis" w:history="1">
        <w:r w:rsidRPr="00885034">
          <w:rPr>
            <w:rStyle w:val="Hyperlink"/>
            <w:rFonts w:eastAsiaTheme="majorEastAsia"/>
            <w:color w:val="auto"/>
            <w:sz w:val="24"/>
            <w:szCs w:val="24"/>
            <w:u w:val="none"/>
            <w:shd w:val="clear" w:color="auto" w:fill="FFFFFF"/>
          </w:rPr>
          <w:t>regression</w:t>
        </w:r>
      </w:hyperlink>
      <w:r w:rsidRPr="00885034">
        <w:rPr>
          <w:sz w:val="24"/>
          <w:szCs w:val="24"/>
          <w:shd w:val="clear" w:color="auto" w:fill="FFFFFF"/>
        </w:rPr>
        <w:t> and other tasks that operates by constructing a multitude of </w:t>
      </w:r>
      <w:hyperlink r:id="rId24" w:tooltip="Decision tree learning" w:history="1">
        <w:r w:rsidRPr="00885034">
          <w:rPr>
            <w:rStyle w:val="Hyperlink"/>
            <w:rFonts w:eastAsiaTheme="majorEastAsia"/>
            <w:color w:val="auto"/>
            <w:sz w:val="24"/>
            <w:szCs w:val="24"/>
            <w:u w:val="none"/>
            <w:shd w:val="clear" w:color="auto" w:fill="FFFFFF"/>
          </w:rPr>
          <w:t>decision trees</w:t>
        </w:r>
      </w:hyperlink>
      <w:r w:rsidRPr="00885034">
        <w:rPr>
          <w:sz w:val="24"/>
          <w:szCs w:val="24"/>
          <w:shd w:val="clear" w:color="auto" w:fill="FFFFFF"/>
        </w:rPr>
        <w:t> at training time and outputting the class that is the </w:t>
      </w:r>
      <w:hyperlink r:id="rId25" w:tooltip="Mode (statistics)" w:history="1">
        <w:r w:rsidRPr="00885034">
          <w:rPr>
            <w:rStyle w:val="Hyperlink"/>
            <w:rFonts w:eastAsiaTheme="majorEastAsia"/>
            <w:color w:val="auto"/>
            <w:sz w:val="24"/>
            <w:szCs w:val="24"/>
            <w:u w:val="none"/>
            <w:shd w:val="clear" w:color="auto" w:fill="FFFFFF"/>
          </w:rPr>
          <w:t>mode</w:t>
        </w:r>
      </w:hyperlink>
      <w:r w:rsidR="00900D41" w:rsidRPr="00885034">
        <w:rPr>
          <w:sz w:val="24"/>
          <w:szCs w:val="24"/>
        </w:rPr>
        <w:t xml:space="preserve"> </w:t>
      </w:r>
      <w:r w:rsidRPr="00885034">
        <w:rPr>
          <w:sz w:val="24"/>
          <w:szCs w:val="24"/>
          <w:shd w:val="clear" w:color="auto" w:fill="FFFFFF"/>
        </w:rPr>
        <w:t>of the classes (classification) or mean prediction (regression) of the individual trees.</w:t>
      </w:r>
      <w:r w:rsidR="00900D41" w:rsidRPr="00885034">
        <w:rPr>
          <w:sz w:val="24"/>
          <w:szCs w:val="24"/>
          <w:shd w:val="clear" w:color="auto" w:fill="FFFFFF"/>
        </w:rPr>
        <w:t xml:space="preserve"> </w:t>
      </w:r>
      <w:r w:rsidRPr="00885034">
        <w:rPr>
          <w:sz w:val="24"/>
          <w:szCs w:val="24"/>
          <w:shd w:val="clear" w:color="auto" w:fill="FFFFFF"/>
        </w:rPr>
        <w:t>Random decision forests correct for decision trees</w:t>
      </w:r>
      <w:r w:rsidR="00900D41" w:rsidRPr="00885034">
        <w:rPr>
          <w:sz w:val="24"/>
          <w:szCs w:val="24"/>
          <w:shd w:val="clear" w:color="auto" w:fill="FFFFFF"/>
        </w:rPr>
        <w:t xml:space="preserve"> </w:t>
      </w:r>
      <w:r w:rsidRPr="00885034">
        <w:rPr>
          <w:sz w:val="24"/>
          <w:szCs w:val="24"/>
          <w:shd w:val="clear" w:color="auto" w:fill="FFFFFF"/>
        </w:rPr>
        <w:t>habit of </w:t>
      </w:r>
      <w:hyperlink r:id="rId26" w:tooltip="Overfitting" w:history="1">
        <w:r w:rsidRPr="00885034">
          <w:rPr>
            <w:rStyle w:val="Hyperlink"/>
            <w:rFonts w:eastAsiaTheme="majorEastAsia"/>
            <w:color w:val="auto"/>
            <w:sz w:val="24"/>
            <w:szCs w:val="24"/>
            <w:u w:val="none"/>
            <w:shd w:val="clear" w:color="auto" w:fill="FFFFFF"/>
          </w:rPr>
          <w:t>overfitting</w:t>
        </w:r>
      </w:hyperlink>
      <w:r w:rsidRPr="00885034">
        <w:rPr>
          <w:sz w:val="24"/>
          <w:szCs w:val="24"/>
          <w:shd w:val="clear" w:color="auto" w:fill="FFFFFF"/>
        </w:rPr>
        <w:t> to their </w:t>
      </w:r>
      <w:hyperlink r:id="rId27" w:tooltip="Test set" w:history="1">
        <w:r w:rsidRPr="00885034">
          <w:rPr>
            <w:rStyle w:val="Hyperlink"/>
            <w:rFonts w:eastAsiaTheme="majorEastAsia"/>
            <w:color w:val="auto"/>
            <w:sz w:val="24"/>
            <w:szCs w:val="24"/>
            <w:u w:val="none"/>
            <w:shd w:val="clear" w:color="auto" w:fill="FFFFFF"/>
          </w:rPr>
          <w:t>training set</w:t>
        </w:r>
      </w:hyperlink>
      <w:r w:rsidRPr="00885034">
        <w:rPr>
          <w:sz w:val="24"/>
          <w:szCs w:val="24"/>
          <w:shd w:val="clear" w:color="auto" w:fill="FFFFFF"/>
        </w:rPr>
        <w:t>.</w:t>
      </w:r>
    </w:p>
    <w:p w14:paraId="2D27DF61" w14:textId="1081C0F5" w:rsidR="00FB5885" w:rsidRPr="00885034" w:rsidRDefault="00FB5885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5CD42AA1" w14:textId="7712F857" w:rsidR="00900D41" w:rsidRPr="00885034" w:rsidRDefault="00900D41" w:rsidP="005D51A3">
      <w:pPr>
        <w:spacing w:before="80" w:after="80"/>
        <w:jc w:val="both"/>
        <w:rPr>
          <w:bCs/>
          <w:sz w:val="24"/>
          <w:szCs w:val="24"/>
          <w:shd w:val="clear" w:color="auto" w:fill="FFFFFF"/>
        </w:rPr>
      </w:pPr>
      <w:r w:rsidRPr="00885034">
        <w:rPr>
          <w:bCs/>
          <w:sz w:val="24"/>
          <w:szCs w:val="24"/>
          <w:shd w:val="clear" w:color="auto" w:fill="FFFFFF"/>
        </w:rPr>
        <w:t>Random forest classifier creates a set of decision trees from randomly selected subset of training set. It then aggregates the votes from different decision trees to decide the final class of the test object.</w:t>
      </w:r>
      <w:commentRangeEnd w:id="26"/>
      <w:r w:rsidR="00FC5F57">
        <w:rPr>
          <w:rStyle w:val="CommentReference"/>
        </w:rPr>
        <w:commentReference w:id="26"/>
      </w:r>
    </w:p>
    <w:p w14:paraId="456FEF6F" w14:textId="77777777" w:rsidR="00FB5885" w:rsidRPr="00885034" w:rsidRDefault="00FB5885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50193DD3" w14:textId="77777777" w:rsidR="00FB5885" w:rsidRPr="00885034" w:rsidRDefault="00FB5885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1CAC338D" w14:textId="77777777" w:rsidR="00FB5885" w:rsidRPr="00885034" w:rsidRDefault="00FB5885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14B14FB0" w14:textId="4114AFAC" w:rsidR="00900D41" w:rsidRPr="00885034" w:rsidRDefault="001B2A0D" w:rsidP="005D51A3">
      <w:pPr>
        <w:keepNext/>
        <w:spacing w:before="80" w:after="80"/>
        <w:jc w:val="both"/>
      </w:pPr>
      <w:r w:rsidRPr="00885034">
        <w:rPr>
          <w:noProof/>
        </w:rPr>
        <w:drawing>
          <wp:anchor distT="0" distB="0" distL="114300" distR="114300" simplePos="0" relativeHeight="251662336" behindDoc="0" locked="0" layoutInCell="1" allowOverlap="1" wp14:anchorId="6EE2D839" wp14:editId="11863ACB">
            <wp:simplePos x="0" y="0"/>
            <wp:positionH relativeFrom="column">
              <wp:posOffset>2440305</wp:posOffset>
            </wp:positionH>
            <wp:positionV relativeFrom="paragraph">
              <wp:posOffset>497</wp:posOffset>
            </wp:positionV>
            <wp:extent cx="3402965" cy="2599690"/>
            <wp:effectExtent l="0" t="0" r="6985" b="0"/>
            <wp:wrapThrough wrapText="bothSides">
              <wp:wrapPolygon edited="0">
                <wp:start x="0" y="0"/>
                <wp:lineTo x="0" y="21368"/>
                <wp:lineTo x="21523" y="21368"/>
                <wp:lineTo x="21523" y="0"/>
                <wp:lineTo x="0" y="0"/>
              </wp:wrapPolygon>
            </wp:wrapThrough>
            <wp:docPr id="7" name="Picture 7" descr="Image result for random forest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random forest classifier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09"/>
                    <a:stretch/>
                  </pic:blipFill>
                  <pic:spPr bwMode="auto">
                    <a:xfrm>
                      <a:off x="0" y="0"/>
                      <a:ext cx="340296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C0DF0" w14:textId="520E529E" w:rsidR="00FB5885" w:rsidRPr="00885034" w:rsidRDefault="001B2A0D" w:rsidP="005D51A3">
      <w:pPr>
        <w:pStyle w:val="Caption"/>
        <w:spacing w:before="80" w:after="80"/>
        <w:jc w:val="center"/>
        <w:rPr>
          <w:rFonts w:eastAsia="Arial"/>
          <w:i w:val="0"/>
          <w:color w:val="auto"/>
          <w:sz w:val="24"/>
          <w:szCs w:val="24"/>
        </w:rPr>
      </w:pPr>
      <w:r w:rsidRPr="00885034">
        <w:rPr>
          <w:i w:val="0"/>
          <w:color w:val="auto"/>
        </w:rPr>
        <w:t xml:space="preserve">                                                                         </w:t>
      </w:r>
    </w:p>
    <w:p w14:paraId="53B1594E" w14:textId="25F29899" w:rsidR="00FB5885" w:rsidRPr="00885034" w:rsidRDefault="00FB5885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280108D1" w14:textId="4E6974B3" w:rsidR="00900D41" w:rsidRPr="00885034" w:rsidRDefault="00900D41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>RF Accuracy Score: 86.08%</w:t>
      </w:r>
    </w:p>
    <w:p w14:paraId="27904677" w14:textId="4602AFAF" w:rsidR="00900D41" w:rsidRPr="00885034" w:rsidRDefault="001B2A0D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proofErr w:type="gramStart"/>
      <w:r w:rsidRPr="00885034">
        <w:rPr>
          <w:rFonts w:ascii="Times New Roman" w:hAnsi="Times New Roman" w:cs="Times New Roman"/>
          <w:sz w:val="22"/>
          <w:szCs w:val="21"/>
        </w:rPr>
        <w:t>Recall :</w:t>
      </w:r>
      <w:proofErr w:type="gramEnd"/>
      <w:r w:rsidRPr="00885034">
        <w:rPr>
          <w:rFonts w:ascii="Times New Roman" w:hAnsi="Times New Roman" w:cs="Times New Roman"/>
          <w:sz w:val="22"/>
          <w:szCs w:val="21"/>
        </w:rPr>
        <w:t xml:space="preserve"> 86%</w:t>
      </w:r>
    </w:p>
    <w:p w14:paraId="7F23E82A" w14:textId="5336865F" w:rsidR="00900D41" w:rsidRPr="00885034" w:rsidRDefault="001B2A0D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>Precision: 86%</w:t>
      </w:r>
    </w:p>
    <w:p w14:paraId="59D7C337" w14:textId="77777777" w:rsidR="00900D41" w:rsidRPr="00885034" w:rsidRDefault="00900D41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22709E67" w14:textId="4D3D93AB" w:rsidR="00FB5885" w:rsidRPr="00885034" w:rsidRDefault="00FB5885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4E56E24F" w14:textId="6DCDD296" w:rsidR="00900D41" w:rsidRPr="00885034" w:rsidRDefault="00900D41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0C14A9CC" w14:textId="0FC2C0C4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3D69E7E2" w14:textId="22F1AA49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2C1E7C8D" w14:textId="289CF262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280B662E" w14:textId="585BBE9D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52AC66F3" w14:textId="3AF650EB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168B1CA4" w14:textId="71D68E2D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0A8455A9" w14:textId="7FD9C7F2" w:rsidR="001B2A0D" w:rsidRPr="00885034" w:rsidRDefault="001B2A0D" w:rsidP="005D51A3">
      <w:pPr>
        <w:pStyle w:val="Caption"/>
        <w:spacing w:before="80" w:after="80"/>
        <w:jc w:val="center"/>
        <w:rPr>
          <w:rFonts w:eastAsia="Arial"/>
          <w:i w:val="0"/>
          <w:color w:val="auto"/>
          <w:sz w:val="24"/>
          <w:szCs w:val="24"/>
        </w:rPr>
      </w:pPr>
      <w:r w:rsidRPr="00885034">
        <w:rPr>
          <w:i w:val="0"/>
          <w:color w:val="auto"/>
        </w:rPr>
        <w:t xml:space="preserve">                                                                           Figure </w:t>
      </w:r>
      <w:r w:rsidRPr="00885034">
        <w:rPr>
          <w:i w:val="0"/>
          <w:color w:val="auto"/>
        </w:rPr>
        <w:fldChar w:fldCharType="begin"/>
      </w:r>
      <w:r w:rsidRPr="00885034">
        <w:rPr>
          <w:i w:val="0"/>
          <w:color w:val="auto"/>
        </w:rPr>
        <w:instrText xml:space="preserve"> SEQ Figure \* ARABIC </w:instrText>
      </w:r>
      <w:r w:rsidRPr="00885034">
        <w:rPr>
          <w:i w:val="0"/>
          <w:color w:val="auto"/>
        </w:rPr>
        <w:fldChar w:fldCharType="separate"/>
      </w:r>
      <w:r w:rsidR="003F70D1">
        <w:rPr>
          <w:i w:val="0"/>
          <w:noProof/>
          <w:color w:val="auto"/>
        </w:rPr>
        <w:t>5</w:t>
      </w:r>
      <w:r w:rsidRPr="00885034">
        <w:rPr>
          <w:i w:val="0"/>
          <w:color w:val="auto"/>
        </w:rPr>
        <w:fldChar w:fldCharType="end"/>
      </w:r>
      <w:r w:rsidRPr="00885034">
        <w:rPr>
          <w:i w:val="0"/>
          <w:color w:val="auto"/>
        </w:rPr>
        <w:t>: Random forest classifier</w:t>
      </w:r>
    </w:p>
    <w:p w14:paraId="4F1942F1" w14:textId="77777777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629E3E0D" w14:textId="17B3D2AE" w:rsidR="00900D41" w:rsidRPr="00885034" w:rsidRDefault="00900D41" w:rsidP="001C536E">
      <w:pPr>
        <w:pStyle w:val="ListParagraph"/>
        <w:numPr>
          <w:ilvl w:val="1"/>
          <w:numId w:val="2"/>
        </w:numPr>
        <w:spacing w:before="80" w:after="80"/>
        <w:ind w:left="720" w:hanging="720"/>
        <w:jc w:val="both"/>
        <w:rPr>
          <w:rFonts w:eastAsia="Arial"/>
          <w:b/>
          <w:sz w:val="24"/>
          <w:szCs w:val="24"/>
        </w:rPr>
      </w:pPr>
      <w:r w:rsidRPr="001C536E">
        <w:rPr>
          <w:rStyle w:val="Heading3Char"/>
          <w:rFonts w:ascii="Times New Roman" w:hAnsi="Times New Roman" w:cs="Times New Roman"/>
          <w:sz w:val="24"/>
          <w:szCs w:val="24"/>
        </w:rPr>
        <w:t>Support</w:t>
      </w:r>
      <w:r w:rsidRPr="001C536E">
        <w:rPr>
          <w:rFonts w:eastAsia="Arial"/>
          <w:sz w:val="24"/>
          <w:szCs w:val="24"/>
        </w:rPr>
        <w:t xml:space="preserve"> </w:t>
      </w:r>
      <w:r w:rsidRPr="001C536E">
        <w:rPr>
          <w:rFonts w:eastAsia="Arial"/>
          <w:b/>
          <w:sz w:val="24"/>
          <w:szCs w:val="24"/>
        </w:rPr>
        <w:t>Vector Machine:</w:t>
      </w:r>
    </w:p>
    <w:p w14:paraId="1CA11BF9" w14:textId="55F2DF03" w:rsidR="00900D41" w:rsidRPr="00885034" w:rsidRDefault="00900D41" w:rsidP="005D51A3">
      <w:pPr>
        <w:spacing w:before="80" w:after="80"/>
        <w:jc w:val="both"/>
        <w:rPr>
          <w:iCs/>
          <w:spacing w:val="-1"/>
          <w:sz w:val="24"/>
          <w:szCs w:val="24"/>
          <w:shd w:val="clear" w:color="auto" w:fill="FFFFFF"/>
        </w:rPr>
      </w:pPr>
    </w:p>
    <w:p w14:paraId="616262BC" w14:textId="47900442" w:rsidR="00900D41" w:rsidRPr="00885034" w:rsidRDefault="00900D41" w:rsidP="005D51A3">
      <w:pPr>
        <w:spacing w:before="80" w:after="80"/>
        <w:jc w:val="both"/>
        <w:rPr>
          <w:iCs/>
          <w:spacing w:val="-1"/>
          <w:sz w:val="24"/>
          <w:szCs w:val="24"/>
          <w:shd w:val="clear" w:color="auto" w:fill="FFFFFF"/>
        </w:rPr>
      </w:pPr>
      <w:r w:rsidRPr="00885034">
        <w:rPr>
          <w:iCs/>
          <w:spacing w:val="-1"/>
          <w:sz w:val="24"/>
          <w:szCs w:val="24"/>
          <w:shd w:val="clear" w:color="auto" w:fill="FFFFFF"/>
        </w:rPr>
        <w:t>Support Vector Machine (SVM) is a discriminative classifier formally defined by a separating hyperplane. In other words, given labeled training data (</w:t>
      </w:r>
      <w:r w:rsidRPr="00885034">
        <w:rPr>
          <w:rStyle w:val="Emphasis"/>
          <w:rFonts w:eastAsiaTheme="majorEastAsia"/>
          <w:i w:val="0"/>
          <w:iCs w:val="0"/>
          <w:spacing w:val="-1"/>
          <w:sz w:val="24"/>
          <w:szCs w:val="24"/>
          <w:shd w:val="clear" w:color="auto" w:fill="FFFFFF"/>
        </w:rPr>
        <w:t>supervised learning</w:t>
      </w:r>
      <w:r w:rsidRPr="00885034">
        <w:rPr>
          <w:iCs/>
          <w:spacing w:val="-1"/>
          <w:sz w:val="24"/>
          <w:szCs w:val="24"/>
          <w:shd w:val="clear" w:color="auto" w:fill="FFFFFF"/>
        </w:rPr>
        <w:t xml:space="preserve">), the algorithm outputs an optimal hyperplane which categorizes new examples. In </w:t>
      </w:r>
      <w:proofErr w:type="gramStart"/>
      <w:r w:rsidRPr="00885034">
        <w:rPr>
          <w:iCs/>
          <w:spacing w:val="-1"/>
          <w:sz w:val="24"/>
          <w:szCs w:val="24"/>
          <w:shd w:val="clear" w:color="auto" w:fill="FFFFFF"/>
        </w:rPr>
        <w:t xml:space="preserve">two </w:t>
      </w:r>
      <w:r w:rsidR="001C536E" w:rsidRPr="00885034">
        <w:rPr>
          <w:iCs/>
          <w:spacing w:val="-1"/>
          <w:sz w:val="24"/>
          <w:szCs w:val="24"/>
          <w:shd w:val="clear" w:color="auto" w:fill="FFFFFF"/>
        </w:rPr>
        <w:t>dimensional</w:t>
      </w:r>
      <w:proofErr w:type="gramEnd"/>
      <w:r w:rsidRPr="00885034">
        <w:rPr>
          <w:iCs/>
          <w:spacing w:val="-1"/>
          <w:sz w:val="24"/>
          <w:szCs w:val="24"/>
          <w:shd w:val="clear" w:color="auto" w:fill="FFFFFF"/>
        </w:rPr>
        <w:t xml:space="preserve"> space this hyperplane is a line dividing a plane in two parts where in each class lay in either side</w:t>
      </w:r>
    </w:p>
    <w:p w14:paraId="7B5FF3CB" w14:textId="2B189EB8" w:rsidR="00900D41" w:rsidRPr="00885034" w:rsidRDefault="00900D41" w:rsidP="005D51A3">
      <w:pPr>
        <w:spacing w:before="80" w:after="80"/>
        <w:jc w:val="both"/>
        <w:rPr>
          <w:iCs/>
          <w:spacing w:val="-1"/>
          <w:sz w:val="24"/>
          <w:szCs w:val="24"/>
          <w:shd w:val="clear" w:color="auto" w:fill="FFFFFF"/>
        </w:rPr>
      </w:pPr>
    </w:p>
    <w:p w14:paraId="2B47B67E" w14:textId="545D4E71" w:rsidR="00913F2E" w:rsidRPr="00885034" w:rsidRDefault="001B2A0D" w:rsidP="005D51A3">
      <w:pPr>
        <w:spacing w:before="80" w:after="80"/>
        <w:jc w:val="both"/>
        <w:rPr>
          <w:rFonts w:eastAsia="Arial"/>
        </w:rPr>
      </w:pPr>
      <w:r w:rsidRPr="00885034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A021CEE" wp14:editId="2081EE40">
            <wp:simplePos x="0" y="0"/>
            <wp:positionH relativeFrom="column">
              <wp:posOffset>3148330</wp:posOffset>
            </wp:positionH>
            <wp:positionV relativeFrom="paragraph">
              <wp:posOffset>164906</wp:posOffset>
            </wp:positionV>
            <wp:extent cx="2894275" cy="2759029"/>
            <wp:effectExtent l="0" t="0" r="1905" b="3810"/>
            <wp:wrapThrough wrapText="bothSides">
              <wp:wrapPolygon edited="0">
                <wp:start x="1422" y="0"/>
                <wp:lineTo x="0" y="2387"/>
                <wp:lineTo x="0" y="7160"/>
                <wp:lineTo x="569" y="16707"/>
                <wp:lineTo x="995" y="21481"/>
                <wp:lineTo x="15926" y="21481"/>
                <wp:lineTo x="17633" y="21481"/>
                <wp:lineTo x="19055" y="20287"/>
                <wp:lineTo x="18912" y="19094"/>
                <wp:lineTo x="21472" y="4773"/>
                <wp:lineTo x="21472" y="2983"/>
                <wp:lineTo x="20192" y="2387"/>
                <wp:lineTo x="20334" y="1193"/>
                <wp:lineTo x="15215" y="0"/>
                <wp:lineTo x="10381" y="0"/>
                <wp:lineTo x="1422" y="0"/>
              </wp:wrapPolygon>
            </wp:wrapThrough>
            <wp:docPr id="12" name="Picture 1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275" cy="275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2A6DE" w14:textId="15687E79" w:rsidR="00913F2E" w:rsidRPr="00885034" w:rsidRDefault="00913F2E" w:rsidP="005D51A3">
      <w:pPr>
        <w:spacing w:before="80" w:after="80"/>
        <w:jc w:val="both"/>
        <w:rPr>
          <w:rFonts w:eastAsia="Arial"/>
        </w:rPr>
      </w:pPr>
    </w:p>
    <w:p w14:paraId="64C8AA0B" w14:textId="013049C8" w:rsidR="00913F2E" w:rsidRPr="00885034" w:rsidRDefault="00913F2E" w:rsidP="005D51A3">
      <w:pPr>
        <w:spacing w:before="80" w:after="80"/>
        <w:jc w:val="both"/>
        <w:rPr>
          <w:rFonts w:eastAsia="Arial"/>
        </w:rPr>
      </w:pPr>
    </w:p>
    <w:p w14:paraId="76C09342" w14:textId="77777777" w:rsidR="00913F2E" w:rsidRPr="00885034" w:rsidRDefault="00913F2E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>Support Vector Machine RBF</w:t>
      </w:r>
    </w:p>
    <w:p w14:paraId="54DE4628" w14:textId="47609DC2" w:rsidR="00913F2E" w:rsidRPr="00885034" w:rsidRDefault="00913F2E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 xml:space="preserve">Accuracy Score: </w:t>
      </w:r>
      <w:r w:rsidR="00DE6421">
        <w:rPr>
          <w:rFonts w:ascii="Times New Roman" w:hAnsi="Times New Roman" w:cs="Times New Roman"/>
          <w:sz w:val="22"/>
          <w:szCs w:val="21"/>
        </w:rPr>
        <w:t>88</w:t>
      </w:r>
      <w:r w:rsidRPr="00885034">
        <w:rPr>
          <w:rFonts w:ascii="Times New Roman" w:hAnsi="Times New Roman" w:cs="Times New Roman"/>
          <w:sz w:val="22"/>
          <w:szCs w:val="21"/>
        </w:rPr>
        <w:t>%</w:t>
      </w:r>
    </w:p>
    <w:p w14:paraId="6B31A610" w14:textId="36BAD818" w:rsidR="00913F2E" w:rsidRPr="00885034" w:rsidRDefault="001B2A0D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>Recall: 8</w:t>
      </w:r>
      <w:r w:rsidR="00DE6421">
        <w:rPr>
          <w:rFonts w:ascii="Times New Roman" w:hAnsi="Times New Roman" w:cs="Times New Roman"/>
          <w:sz w:val="22"/>
          <w:szCs w:val="21"/>
        </w:rPr>
        <w:t>8</w:t>
      </w:r>
    </w:p>
    <w:p w14:paraId="1283A9F5" w14:textId="7394FD39" w:rsidR="001B2A0D" w:rsidRPr="00885034" w:rsidRDefault="001B2A0D" w:rsidP="005D51A3">
      <w:pPr>
        <w:pStyle w:val="HTMLPreformatted"/>
        <w:shd w:val="clear" w:color="auto" w:fill="C6D9F1" w:themeFill="text2" w:themeFillTint="33"/>
        <w:spacing w:before="80" w:after="80"/>
        <w:jc w:val="both"/>
        <w:textAlignment w:val="baseline"/>
        <w:rPr>
          <w:rFonts w:ascii="Times New Roman" w:hAnsi="Times New Roman" w:cs="Times New Roman"/>
          <w:sz w:val="22"/>
          <w:szCs w:val="21"/>
        </w:rPr>
      </w:pPr>
      <w:r w:rsidRPr="00885034">
        <w:rPr>
          <w:rFonts w:ascii="Times New Roman" w:hAnsi="Times New Roman" w:cs="Times New Roman"/>
          <w:sz w:val="22"/>
          <w:szCs w:val="21"/>
        </w:rPr>
        <w:t>Precision: 8</w:t>
      </w:r>
      <w:r w:rsidR="00DE6421">
        <w:rPr>
          <w:rFonts w:ascii="Times New Roman" w:hAnsi="Times New Roman" w:cs="Times New Roman"/>
          <w:sz w:val="22"/>
          <w:szCs w:val="21"/>
        </w:rPr>
        <w:t>8</w:t>
      </w:r>
      <w:r w:rsidRPr="00885034">
        <w:rPr>
          <w:rFonts w:ascii="Times New Roman" w:hAnsi="Times New Roman" w:cs="Times New Roman"/>
          <w:sz w:val="22"/>
          <w:szCs w:val="21"/>
        </w:rPr>
        <w:t>%</w:t>
      </w:r>
    </w:p>
    <w:p w14:paraId="348B32B5" w14:textId="5B25144F" w:rsidR="00913F2E" w:rsidRPr="00885034" w:rsidRDefault="00913F2E" w:rsidP="005D51A3">
      <w:pPr>
        <w:spacing w:before="80" w:after="80"/>
        <w:jc w:val="both"/>
        <w:rPr>
          <w:rFonts w:eastAsia="Arial"/>
        </w:rPr>
      </w:pPr>
    </w:p>
    <w:p w14:paraId="3888F5C6" w14:textId="007C96E3" w:rsidR="00913F2E" w:rsidRPr="00885034" w:rsidRDefault="00913F2E" w:rsidP="005D51A3">
      <w:pPr>
        <w:spacing w:before="80" w:after="80"/>
        <w:jc w:val="both"/>
        <w:rPr>
          <w:rFonts w:eastAsia="Arial"/>
        </w:rPr>
      </w:pPr>
    </w:p>
    <w:p w14:paraId="46B54347" w14:textId="77777777" w:rsidR="00913F2E" w:rsidRPr="00885034" w:rsidRDefault="00913F2E" w:rsidP="005D51A3">
      <w:pPr>
        <w:spacing w:before="80" w:after="80"/>
        <w:jc w:val="both"/>
        <w:rPr>
          <w:rFonts w:eastAsia="Arial"/>
        </w:rPr>
      </w:pPr>
    </w:p>
    <w:p w14:paraId="1664D27D" w14:textId="1A97281C" w:rsidR="00913F2E" w:rsidRPr="00885034" w:rsidRDefault="00913F2E" w:rsidP="005D51A3">
      <w:pPr>
        <w:spacing w:before="80" w:after="80"/>
        <w:jc w:val="both"/>
        <w:rPr>
          <w:rFonts w:eastAsia="Arial"/>
        </w:rPr>
      </w:pPr>
    </w:p>
    <w:p w14:paraId="33EA7298" w14:textId="443B0271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26D97EFF" w14:textId="00E9BD3B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220D2394" w14:textId="6D1A9F82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31663327" w14:textId="1D192656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68E06025" w14:textId="02D56069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4EE03E03" w14:textId="0BB7D6D5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26B9566A" w14:textId="2F34DA5B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19A9913B" w14:textId="19353271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28DCE0C2" w14:textId="3CA745CC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782D7C59" w14:textId="040848FD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79B37A07" w14:textId="77777777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1979645F" w14:textId="60481892" w:rsidR="001B2A0D" w:rsidRPr="00885034" w:rsidRDefault="001B2A0D" w:rsidP="005D51A3">
      <w:pPr>
        <w:pStyle w:val="Caption"/>
        <w:spacing w:before="80" w:after="80"/>
        <w:ind w:left="3600" w:firstLine="720"/>
        <w:jc w:val="center"/>
        <w:rPr>
          <w:i w:val="0"/>
          <w:color w:val="auto"/>
        </w:rPr>
      </w:pPr>
      <w:r w:rsidRPr="00885034">
        <w:rPr>
          <w:i w:val="0"/>
          <w:color w:val="auto"/>
        </w:rPr>
        <w:t xml:space="preserve">Figure </w:t>
      </w:r>
      <w:r w:rsidRPr="00885034">
        <w:rPr>
          <w:i w:val="0"/>
          <w:color w:val="auto"/>
        </w:rPr>
        <w:fldChar w:fldCharType="begin"/>
      </w:r>
      <w:r w:rsidRPr="00885034">
        <w:rPr>
          <w:i w:val="0"/>
          <w:color w:val="auto"/>
        </w:rPr>
        <w:instrText xml:space="preserve"> SEQ Figure \* ARABIC </w:instrText>
      </w:r>
      <w:r w:rsidRPr="00885034">
        <w:rPr>
          <w:i w:val="0"/>
          <w:color w:val="auto"/>
        </w:rPr>
        <w:fldChar w:fldCharType="separate"/>
      </w:r>
      <w:r w:rsidR="003F70D1">
        <w:rPr>
          <w:i w:val="0"/>
          <w:noProof/>
          <w:color w:val="auto"/>
        </w:rPr>
        <w:t>6</w:t>
      </w:r>
      <w:r w:rsidRPr="00885034">
        <w:rPr>
          <w:i w:val="0"/>
          <w:color w:val="auto"/>
        </w:rPr>
        <w:fldChar w:fldCharType="end"/>
      </w:r>
      <w:r w:rsidRPr="00885034">
        <w:rPr>
          <w:i w:val="0"/>
          <w:color w:val="auto"/>
        </w:rPr>
        <w:t>: Support vector machine</w:t>
      </w:r>
    </w:p>
    <w:p w14:paraId="00E3D682" w14:textId="610C55AB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313F7410" w14:textId="6A5455B6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40692765" w14:textId="755D69E8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1BB4E3CB" w14:textId="059395A0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09DFDB6B" w14:textId="6BF14580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22043118" w14:textId="77777777" w:rsidR="001B2A0D" w:rsidRPr="00885034" w:rsidRDefault="001B2A0D" w:rsidP="005D51A3">
      <w:pPr>
        <w:spacing w:before="80" w:after="80"/>
        <w:jc w:val="both"/>
        <w:rPr>
          <w:rFonts w:eastAsia="Arial"/>
        </w:rPr>
      </w:pPr>
    </w:p>
    <w:p w14:paraId="758A3CBF" w14:textId="557999D4" w:rsidR="00502DAA" w:rsidRPr="00885034" w:rsidRDefault="00A16A45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rFonts w:eastAsia="Arial"/>
          <w:sz w:val="24"/>
          <w:szCs w:val="24"/>
        </w:rPr>
        <w:t xml:space="preserve">Model </w:t>
      </w:r>
      <w:proofErr w:type="gramStart"/>
      <w:r w:rsidRPr="00885034">
        <w:rPr>
          <w:rFonts w:eastAsia="Arial"/>
          <w:sz w:val="24"/>
          <w:szCs w:val="24"/>
        </w:rPr>
        <w:t>Comparison :</w:t>
      </w:r>
      <w:proofErr w:type="gramEnd"/>
    </w:p>
    <w:p w14:paraId="350F2DA3" w14:textId="62ED2915" w:rsidR="00FB5885" w:rsidRPr="00885034" w:rsidRDefault="00DE6421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3CE80" wp14:editId="571F6205">
                <wp:simplePos x="0" y="0"/>
                <wp:positionH relativeFrom="column">
                  <wp:posOffset>2750489</wp:posOffset>
                </wp:positionH>
                <wp:positionV relativeFrom="paragraph">
                  <wp:posOffset>57150</wp:posOffset>
                </wp:positionV>
                <wp:extent cx="32340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04289" w14:textId="6228BC08" w:rsidR="001B2A0D" w:rsidRPr="00DE6421" w:rsidRDefault="001B2A0D" w:rsidP="001B2A0D">
                            <w:pPr>
                              <w:pStyle w:val="Caption"/>
                              <w:rPr>
                                <w:rFonts w:eastAsia="Arial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</w:t>
                            </w:r>
                            <w:r w:rsidRPr="00DE6421">
                              <w:rPr>
                                <w:b/>
                                <w:i w:val="0"/>
                              </w:rPr>
                              <w:t xml:space="preserve">Figure </w:t>
                            </w:r>
                            <w:r w:rsidR="004A0B39" w:rsidRPr="00DE6421">
                              <w:rPr>
                                <w:b/>
                                <w:i w:val="0"/>
                              </w:rPr>
                              <w:fldChar w:fldCharType="begin"/>
                            </w:r>
                            <w:r w:rsidR="004A0B39" w:rsidRPr="00DE6421">
                              <w:rPr>
                                <w:b/>
                                <w:i w:val="0"/>
                              </w:rPr>
                              <w:instrText xml:space="preserve"> SEQ Figure \* ARABIC </w:instrText>
                            </w:r>
                            <w:r w:rsidR="004A0B39" w:rsidRPr="00DE6421">
                              <w:rPr>
                                <w:b/>
                                <w:i w:val="0"/>
                              </w:rPr>
                              <w:fldChar w:fldCharType="separate"/>
                            </w:r>
                            <w:r w:rsidR="003F70D1">
                              <w:rPr>
                                <w:b/>
                                <w:i w:val="0"/>
                                <w:noProof/>
                              </w:rPr>
                              <w:t>7</w:t>
                            </w:r>
                            <w:r w:rsidR="004A0B39" w:rsidRPr="00DE6421">
                              <w:rPr>
                                <w:b/>
                                <w:i w:val="0"/>
                                <w:noProof/>
                              </w:rPr>
                              <w:fldChar w:fldCharType="end"/>
                            </w:r>
                            <w:r w:rsidRPr="00DE6421">
                              <w:rPr>
                                <w:b/>
                                <w:i w:val="0"/>
                              </w:rPr>
                              <w:t xml:space="preserve">: Algorithm comparison </w:t>
                            </w:r>
                            <w:proofErr w:type="gramStart"/>
                            <w:r w:rsidRPr="00DE6421">
                              <w:rPr>
                                <w:b/>
                                <w:i w:val="0"/>
                              </w:rPr>
                              <w:t>using  Cross</w:t>
                            </w:r>
                            <w:proofErr w:type="gramEnd"/>
                            <w:r w:rsidRPr="00DE6421">
                              <w:rPr>
                                <w:b/>
                                <w:i w:val="0"/>
                              </w:rPr>
                              <w:t xml:space="preserve">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3CE80" id="Text Box 14" o:spid="_x0000_s1029" type="#_x0000_t202" style="position:absolute;left:0;text-align:left;margin-left:216.55pt;margin-top:4.5pt;width:254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" stroked="f">
                <v:textbox style="mso-fit-shape-to-text:t" inset="0,0,0,0">
                  <w:txbxContent>
                    <w:p w14:paraId="00204289" w14:textId="6228BC08" w:rsidR="001B2A0D" w:rsidRPr="00DE6421" w:rsidRDefault="001B2A0D" w:rsidP="001B2A0D">
                      <w:pPr>
                        <w:pStyle w:val="Caption"/>
                        <w:rPr>
                          <w:rFonts w:eastAsia="Arial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>
                        <w:t xml:space="preserve">         </w:t>
                      </w:r>
                      <w:r w:rsidRPr="00DE6421">
                        <w:rPr>
                          <w:b/>
                          <w:i w:val="0"/>
                        </w:rPr>
                        <w:t xml:space="preserve">Figure </w:t>
                      </w:r>
                      <w:r w:rsidR="004A0B39" w:rsidRPr="00DE6421">
                        <w:rPr>
                          <w:b/>
                          <w:i w:val="0"/>
                        </w:rPr>
                        <w:fldChar w:fldCharType="begin"/>
                      </w:r>
                      <w:r w:rsidR="004A0B39" w:rsidRPr="00DE6421">
                        <w:rPr>
                          <w:b/>
                          <w:i w:val="0"/>
                        </w:rPr>
                        <w:instrText xml:space="preserve"> SEQ Figure \* ARABIC </w:instrText>
                      </w:r>
                      <w:r w:rsidR="004A0B39" w:rsidRPr="00DE6421">
                        <w:rPr>
                          <w:b/>
                          <w:i w:val="0"/>
                        </w:rPr>
                        <w:fldChar w:fldCharType="separate"/>
                      </w:r>
                      <w:r w:rsidR="003F70D1">
                        <w:rPr>
                          <w:b/>
                          <w:i w:val="0"/>
                          <w:noProof/>
                        </w:rPr>
                        <w:t>7</w:t>
                      </w:r>
                      <w:r w:rsidR="004A0B39" w:rsidRPr="00DE6421">
                        <w:rPr>
                          <w:b/>
                          <w:i w:val="0"/>
                          <w:noProof/>
                        </w:rPr>
                        <w:fldChar w:fldCharType="end"/>
                      </w:r>
                      <w:r w:rsidRPr="00DE6421">
                        <w:rPr>
                          <w:b/>
                          <w:i w:val="0"/>
                        </w:rPr>
                        <w:t>: Algorithm comparison using  Cross validation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E9D9DE5" w14:textId="12270720" w:rsidR="00FB5885" w:rsidRPr="00885034" w:rsidRDefault="00DE6421" w:rsidP="005D51A3">
      <w:pPr>
        <w:spacing w:before="80" w:after="80"/>
        <w:jc w:val="both"/>
        <w:rPr>
          <w:rFonts w:eastAsia="Arial"/>
          <w:sz w:val="24"/>
          <w:szCs w:val="24"/>
        </w:rPr>
      </w:pPr>
      <w:r>
        <w:rPr>
          <w:rFonts w:eastAsia="Arial"/>
          <w:noProof/>
        </w:rPr>
        <w:drawing>
          <wp:anchor distT="0" distB="0" distL="114300" distR="114300" simplePos="0" relativeHeight="251667456" behindDoc="0" locked="0" layoutInCell="1" allowOverlap="1" wp14:anchorId="460027ED" wp14:editId="1C41DF07">
            <wp:simplePos x="0" y="0"/>
            <wp:positionH relativeFrom="column">
              <wp:posOffset>2818213</wp:posOffset>
            </wp:positionH>
            <wp:positionV relativeFrom="paragraph">
              <wp:posOffset>137795</wp:posOffset>
            </wp:positionV>
            <wp:extent cx="3166745" cy="1957070"/>
            <wp:effectExtent l="0" t="0" r="0" b="5080"/>
            <wp:wrapThrough wrapText="bothSides">
              <wp:wrapPolygon edited="0">
                <wp:start x="8836" y="0"/>
                <wp:lineTo x="6757" y="421"/>
                <wp:lineTo x="0" y="2944"/>
                <wp:lineTo x="0" y="5677"/>
                <wp:lineTo x="390" y="6938"/>
                <wp:lineTo x="1040" y="6938"/>
                <wp:lineTo x="130" y="8200"/>
                <wp:lineTo x="130" y="8620"/>
                <wp:lineTo x="1040" y="10302"/>
                <wp:lineTo x="130" y="10302"/>
                <wp:lineTo x="130" y="13666"/>
                <wp:lineTo x="650" y="13666"/>
                <wp:lineTo x="130" y="15559"/>
                <wp:lineTo x="130" y="16189"/>
                <wp:lineTo x="1040" y="17030"/>
                <wp:lineTo x="130" y="17661"/>
                <wp:lineTo x="390" y="20184"/>
                <wp:lineTo x="2469" y="20395"/>
                <wp:lineTo x="2339" y="21446"/>
                <wp:lineTo x="20010" y="21446"/>
                <wp:lineTo x="20140" y="20395"/>
                <wp:lineTo x="21180" y="20395"/>
                <wp:lineTo x="21440" y="19764"/>
                <wp:lineTo x="21440" y="2523"/>
                <wp:lineTo x="16762" y="631"/>
                <wp:lineTo x="13514" y="0"/>
                <wp:lineTo x="8836" y="0"/>
              </wp:wrapPolygon>
            </wp:wrapThrough>
            <wp:docPr id="16" name="Picture 16" descr="C:\Users\SANJAY\AppData\Local\Packages\Microsoft.Office.Desktop_8wekyb3d8bbwe\AC\INetCache\Content.MSO\5E6870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JAY\AppData\Local\Packages\Microsoft.Office.Desktop_8wekyb3d8bbwe\AC\INetCache\Content.MSO\5E6870DB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1274"/>
        <w:gridCol w:w="985"/>
        <w:gridCol w:w="963"/>
        <w:gridCol w:w="727"/>
      </w:tblGrid>
      <w:tr w:rsidR="00741B45" w:rsidRPr="00885034" w14:paraId="2720A60F" w14:textId="77777777" w:rsidTr="00817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0738F964" w14:textId="77777777" w:rsidR="00FB5885" w:rsidRPr="00885034" w:rsidRDefault="00FB5885" w:rsidP="005D51A3">
            <w:pPr>
              <w:pStyle w:val="BodyText"/>
              <w:spacing w:before="80" w:after="80"/>
              <w:jc w:val="center"/>
              <w:rPr>
                <w:rFonts w:ascii="Times New Roman" w:hAnsi="Times New Roman" w:cs="Times New Roman"/>
                <w:b w:val="0"/>
                <w:sz w:val="20"/>
              </w:rPr>
            </w:pPr>
            <w:r w:rsidRPr="00885034">
              <w:rPr>
                <w:rFonts w:ascii="Times New Roman" w:hAnsi="Times New Roman" w:cs="Times New Roman"/>
                <w:b w:val="0"/>
                <w:sz w:val="20"/>
              </w:rPr>
              <w:t>Model</w:t>
            </w:r>
          </w:p>
        </w:tc>
        <w:tc>
          <w:tcPr>
            <w:tcW w:w="985" w:type="dxa"/>
            <w:vAlign w:val="center"/>
          </w:tcPr>
          <w:p w14:paraId="2FC425B4" w14:textId="18274D1D" w:rsidR="00FB5885" w:rsidRPr="00885034" w:rsidRDefault="00FB5885" w:rsidP="005D51A3">
            <w:pPr>
              <w:pStyle w:val="BodyText"/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885034">
              <w:rPr>
                <w:rFonts w:ascii="Times New Roman" w:hAnsi="Times New Roman" w:cs="Times New Roman"/>
                <w:b w:val="0"/>
                <w:sz w:val="20"/>
              </w:rPr>
              <w:t>Accurac</w:t>
            </w:r>
            <w:r w:rsidR="001B2A0D" w:rsidRPr="00885034">
              <w:rPr>
                <w:rFonts w:ascii="Times New Roman" w:hAnsi="Times New Roman" w:cs="Times New Roman"/>
                <w:b w:val="0"/>
                <w:sz w:val="20"/>
              </w:rPr>
              <w:t>y</w:t>
            </w:r>
          </w:p>
        </w:tc>
        <w:tc>
          <w:tcPr>
            <w:tcW w:w="963" w:type="dxa"/>
            <w:vAlign w:val="center"/>
          </w:tcPr>
          <w:p w14:paraId="12E742F5" w14:textId="2FF5F99E" w:rsidR="00FB5885" w:rsidRPr="00885034" w:rsidRDefault="00FB5885" w:rsidP="005D51A3">
            <w:pPr>
              <w:pStyle w:val="BodyText"/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885034">
              <w:rPr>
                <w:rFonts w:ascii="Times New Roman" w:hAnsi="Times New Roman" w:cs="Times New Roman"/>
                <w:b w:val="0"/>
                <w:sz w:val="20"/>
              </w:rPr>
              <w:t>Precision</w:t>
            </w:r>
          </w:p>
        </w:tc>
        <w:tc>
          <w:tcPr>
            <w:tcW w:w="720" w:type="dxa"/>
            <w:vAlign w:val="center"/>
          </w:tcPr>
          <w:p w14:paraId="4D007F4E" w14:textId="0A4F61F5" w:rsidR="00FB5885" w:rsidRPr="00885034" w:rsidRDefault="00FB5885" w:rsidP="005D51A3">
            <w:pPr>
              <w:pStyle w:val="BodyText"/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885034">
              <w:rPr>
                <w:rFonts w:ascii="Times New Roman" w:hAnsi="Times New Roman" w:cs="Times New Roman"/>
                <w:b w:val="0"/>
                <w:sz w:val="20"/>
              </w:rPr>
              <w:t>Recall</w:t>
            </w:r>
          </w:p>
        </w:tc>
      </w:tr>
      <w:tr w:rsidR="008170D3" w:rsidRPr="00885034" w14:paraId="67105B20" w14:textId="77777777" w:rsidTr="008170D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6A4C74B6" w14:textId="54D6E190" w:rsidR="00FB5885" w:rsidRPr="00885034" w:rsidRDefault="008170D3" w:rsidP="005D51A3">
            <w:pPr>
              <w:pStyle w:val="BodyText"/>
              <w:spacing w:before="80" w:after="80"/>
              <w:jc w:val="center"/>
              <w:rPr>
                <w:rFonts w:ascii="Times New Roman" w:hAnsi="Times New Roman" w:cs="Times New Roman"/>
                <w:b w:val="0"/>
                <w:sz w:val="20"/>
              </w:rPr>
            </w:pPr>
            <w:r w:rsidRPr="00885034">
              <w:rPr>
                <w:rFonts w:ascii="Times New Roman" w:hAnsi="Times New Roman" w:cs="Times New Roman"/>
                <w:b w:val="0"/>
                <w:sz w:val="20"/>
              </w:rPr>
              <w:t>KNN</w:t>
            </w:r>
          </w:p>
        </w:tc>
        <w:tc>
          <w:tcPr>
            <w:tcW w:w="985" w:type="dxa"/>
            <w:vAlign w:val="center"/>
          </w:tcPr>
          <w:p w14:paraId="122662E8" w14:textId="75013B2A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85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963" w:type="dxa"/>
            <w:vAlign w:val="center"/>
          </w:tcPr>
          <w:p w14:paraId="65AD0A43" w14:textId="3D397380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86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720" w:type="dxa"/>
            <w:vAlign w:val="center"/>
          </w:tcPr>
          <w:p w14:paraId="3A6F9E15" w14:textId="17ABBA27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86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  <w:tr w:rsidR="00741B45" w:rsidRPr="00885034" w14:paraId="28C73DC6" w14:textId="77777777" w:rsidTr="00DE6421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shd w:val="clear" w:color="auto" w:fill="FDE9D9" w:themeFill="accent6" w:themeFillTint="33"/>
            <w:vAlign w:val="center"/>
          </w:tcPr>
          <w:p w14:paraId="7984D01C" w14:textId="6B4F05BD" w:rsidR="00FB5885" w:rsidRPr="00885034" w:rsidRDefault="008170D3" w:rsidP="005D51A3">
            <w:pPr>
              <w:pStyle w:val="BodyText"/>
              <w:spacing w:before="80" w:after="80"/>
              <w:jc w:val="center"/>
              <w:rPr>
                <w:rFonts w:ascii="Times New Roman" w:hAnsi="Times New Roman" w:cs="Times New Roman"/>
                <w:b w:val="0"/>
                <w:sz w:val="20"/>
              </w:rPr>
            </w:pPr>
            <w:r w:rsidRPr="00885034">
              <w:rPr>
                <w:rFonts w:ascii="Times New Roman" w:hAnsi="Times New Roman" w:cs="Times New Roman"/>
                <w:b w:val="0"/>
                <w:sz w:val="20"/>
              </w:rPr>
              <w:t>SVM</w:t>
            </w:r>
          </w:p>
        </w:tc>
        <w:tc>
          <w:tcPr>
            <w:tcW w:w="985" w:type="dxa"/>
            <w:shd w:val="clear" w:color="auto" w:fill="FDE9D9" w:themeFill="accent6" w:themeFillTint="33"/>
            <w:vAlign w:val="center"/>
          </w:tcPr>
          <w:p w14:paraId="7730BB2E" w14:textId="22712F5D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</w:t>
            </w:r>
            <w:r w:rsidR="00DE6421">
              <w:rPr>
                <w:rFonts w:ascii="Times New Roman" w:hAnsi="Times New Roman" w:cs="Times New Roman"/>
                <w:sz w:val="20"/>
              </w:rPr>
              <w:t>8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963" w:type="dxa"/>
            <w:shd w:val="clear" w:color="auto" w:fill="FDE9D9" w:themeFill="accent6" w:themeFillTint="33"/>
            <w:vAlign w:val="center"/>
          </w:tcPr>
          <w:p w14:paraId="2389BB0A" w14:textId="17836C1B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</w:t>
            </w:r>
            <w:r w:rsidR="00DE6421">
              <w:rPr>
                <w:rFonts w:ascii="Times New Roman" w:hAnsi="Times New Roman" w:cs="Times New Roman"/>
                <w:sz w:val="20"/>
              </w:rPr>
              <w:t>8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720" w:type="dxa"/>
            <w:shd w:val="clear" w:color="auto" w:fill="FDE9D9" w:themeFill="accent6" w:themeFillTint="33"/>
            <w:vAlign w:val="center"/>
          </w:tcPr>
          <w:p w14:paraId="75D934B0" w14:textId="7C9E3AC2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</w:t>
            </w:r>
            <w:r w:rsidR="00DE6421">
              <w:rPr>
                <w:rFonts w:ascii="Times New Roman" w:hAnsi="Times New Roman" w:cs="Times New Roman"/>
                <w:sz w:val="20"/>
              </w:rPr>
              <w:t>8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  <w:tr w:rsidR="008170D3" w:rsidRPr="00885034" w14:paraId="580354B0" w14:textId="77777777" w:rsidTr="008170D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5EE10897" w14:textId="5AF2CF56" w:rsidR="00FB5885" w:rsidRPr="00885034" w:rsidRDefault="008170D3" w:rsidP="005D51A3">
            <w:pPr>
              <w:pStyle w:val="BodyText"/>
              <w:spacing w:before="80" w:after="80"/>
              <w:jc w:val="center"/>
              <w:rPr>
                <w:rFonts w:ascii="Times New Roman" w:hAnsi="Times New Roman" w:cs="Times New Roman"/>
                <w:b w:val="0"/>
                <w:sz w:val="20"/>
              </w:rPr>
            </w:pPr>
            <w:r w:rsidRPr="00885034">
              <w:rPr>
                <w:rFonts w:ascii="Times New Roman" w:hAnsi="Times New Roman" w:cs="Times New Roman"/>
                <w:b w:val="0"/>
                <w:sz w:val="20"/>
              </w:rPr>
              <w:t>RF</w:t>
            </w:r>
          </w:p>
        </w:tc>
        <w:tc>
          <w:tcPr>
            <w:tcW w:w="985" w:type="dxa"/>
            <w:vAlign w:val="center"/>
          </w:tcPr>
          <w:p w14:paraId="7A1378B8" w14:textId="6C5613B3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86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963" w:type="dxa"/>
            <w:vAlign w:val="center"/>
          </w:tcPr>
          <w:p w14:paraId="580B3250" w14:textId="7E892939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86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720" w:type="dxa"/>
            <w:vAlign w:val="center"/>
          </w:tcPr>
          <w:p w14:paraId="4096107D" w14:textId="1E047A57" w:rsidR="00FB5885" w:rsidRPr="00885034" w:rsidRDefault="001B2A0D" w:rsidP="005D51A3">
            <w:pPr>
              <w:pStyle w:val="BodyText"/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85034">
              <w:rPr>
                <w:rFonts w:ascii="Times New Roman" w:hAnsi="Times New Roman" w:cs="Times New Roman"/>
                <w:sz w:val="20"/>
              </w:rPr>
              <w:t>86</w:t>
            </w:r>
            <w:r w:rsidR="00FB5885" w:rsidRPr="00885034"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</w:tbl>
    <w:p w14:paraId="39DBCC86" w14:textId="2B525F84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3F69AFB2" w14:textId="535F68CA" w:rsidR="001B2A0D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4A8B5A13" w14:textId="765AE870" w:rsidR="00A16A45" w:rsidRPr="00885034" w:rsidRDefault="001B2A0D" w:rsidP="005D51A3">
      <w:pPr>
        <w:spacing w:before="80" w:after="80"/>
        <w:jc w:val="both"/>
        <w:rPr>
          <w:rFonts w:eastAsia="Arial"/>
          <w:sz w:val="24"/>
          <w:szCs w:val="24"/>
        </w:rPr>
      </w:pPr>
      <w:r w:rsidRPr="00885034">
        <w:rPr>
          <w:rFonts w:eastAsia="Arial"/>
          <w:sz w:val="24"/>
          <w:szCs w:val="24"/>
        </w:rPr>
        <w:t xml:space="preserve">    </w:t>
      </w:r>
    </w:p>
    <w:p w14:paraId="401F0F4B" w14:textId="77777777" w:rsidR="00502DAA" w:rsidRPr="00885034" w:rsidRDefault="00502DAA" w:rsidP="005D51A3">
      <w:pPr>
        <w:spacing w:before="80" w:after="80"/>
        <w:jc w:val="both"/>
        <w:rPr>
          <w:rFonts w:eastAsia="Arial"/>
          <w:sz w:val="24"/>
          <w:szCs w:val="24"/>
        </w:rPr>
      </w:pPr>
    </w:p>
    <w:p w14:paraId="61932B70" w14:textId="5AA01863" w:rsidR="008170D3" w:rsidRPr="00885034" w:rsidRDefault="008170D3" w:rsidP="005D51A3">
      <w:pPr>
        <w:pStyle w:val="ListParagraph"/>
        <w:spacing w:before="80" w:after="80"/>
        <w:ind w:left="360"/>
        <w:jc w:val="both"/>
        <w:rPr>
          <w:rStyle w:val="Heading3Char"/>
          <w:rFonts w:ascii="Times New Roman" w:eastAsia="Arial" w:hAnsi="Times New Roman" w:cs="Times New Roman"/>
          <w:b w:val="0"/>
          <w:bCs w:val="0"/>
          <w:sz w:val="24"/>
          <w:szCs w:val="24"/>
        </w:rPr>
      </w:pPr>
      <w:bookmarkStart w:id="28" w:name="_Toc177389"/>
    </w:p>
    <w:p w14:paraId="35AF4D86" w14:textId="567B3559" w:rsidR="008170D3" w:rsidRPr="00885034" w:rsidRDefault="008170D3" w:rsidP="005D51A3">
      <w:pPr>
        <w:pStyle w:val="ListParagraph"/>
        <w:spacing w:before="80" w:after="80"/>
        <w:ind w:left="360"/>
        <w:jc w:val="both"/>
        <w:rPr>
          <w:rStyle w:val="Heading3Char"/>
          <w:rFonts w:ascii="Times New Roman" w:eastAsia="Arial" w:hAnsi="Times New Roman" w:cs="Times New Roman"/>
          <w:b w:val="0"/>
          <w:bCs w:val="0"/>
          <w:sz w:val="24"/>
          <w:szCs w:val="24"/>
        </w:rPr>
      </w:pPr>
    </w:p>
    <w:p w14:paraId="05135640" w14:textId="3008EDAF" w:rsidR="0050062F" w:rsidRPr="00885034" w:rsidRDefault="00A06BF2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rStyle w:val="Heading3Char"/>
          <w:rFonts w:ascii="Times New Roman" w:eastAsia="Arial" w:hAnsi="Times New Roman" w:cs="Times New Roman"/>
          <w:b w:val="0"/>
          <w:bCs w:val="0"/>
          <w:sz w:val="24"/>
          <w:szCs w:val="24"/>
        </w:rPr>
      </w:pPr>
      <w:r w:rsidRPr="00885034">
        <w:rPr>
          <w:rStyle w:val="Heading3Char"/>
          <w:rFonts w:ascii="Times New Roman" w:hAnsi="Times New Roman" w:cs="Times New Roman"/>
          <w:sz w:val="24"/>
          <w:szCs w:val="24"/>
        </w:rPr>
        <w:t>Comparison to benchmark</w:t>
      </w:r>
      <w:bookmarkEnd w:id="28"/>
    </w:p>
    <w:p w14:paraId="08C4DA49" w14:textId="26F4BF2B" w:rsidR="00A16A45" w:rsidRPr="00885034" w:rsidRDefault="00A16A45" w:rsidP="005D51A3">
      <w:pPr>
        <w:pStyle w:val="ListParagraph"/>
        <w:spacing w:before="80" w:after="80"/>
        <w:ind w:left="360"/>
        <w:jc w:val="both"/>
        <w:rPr>
          <w:rFonts w:eastAsia="Arial"/>
          <w:sz w:val="24"/>
          <w:szCs w:val="24"/>
        </w:rPr>
      </w:pPr>
    </w:p>
    <w:p w14:paraId="38FED60E" w14:textId="75A9E5C2" w:rsidR="0050062F" w:rsidRPr="00885034" w:rsidRDefault="00A06BF2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rStyle w:val="Heading3Char"/>
          <w:rFonts w:ascii="Times New Roman" w:hAnsi="Times New Roman" w:cs="Times New Roman"/>
          <w:sz w:val="24"/>
          <w:szCs w:val="24"/>
        </w:rPr>
      </w:pPr>
      <w:bookmarkStart w:id="29" w:name="_Toc177390"/>
      <w:r w:rsidRPr="00885034">
        <w:rPr>
          <w:rStyle w:val="Heading3Char"/>
          <w:rFonts w:ascii="Times New Roman" w:hAnsi="Times New Roman" w:cs="Times New Roman"/>
          <w:sz w:val="24"/>
          <w:szCs w:val="24"/>
        </w:rPr>
        <w:t>Visualization(s)</w:t>
      </w:r>
      <w:bookmarkEnd w:id="29"/>
    </w:p>
    <w:p w14:paraId="2366A4A4" w14:textId="5186993F" w:rsidR="0050062F" w:rsidRDefault="00DE6421" w:rsidP="005D51A3">
      <w:pPr>
        <w:spacing w:before="80" w:after="80"/>
        <w:ind w:right="2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This trend shows that alpha 101 and close price return are following each other in almost all the occasion during market going high or low. </w:t>
      </w:r>
    </w:p>
    <w:p w14:paraId="50D73C3A" w14:textId="630F870B" w:rsidR="00DE6421" w:rsidRDefault="00DE6421" w:rsidP="005D51A3">
      <w:pPr>
        <w:spacing w:before="80" w:after="80"/>
        <w:ind w:right="2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Here Return is plotted on primary axis and prediction signal A101 is plotted in the secondary axis in the figure. </w:t>
      </w:r>
    </w:p>
    <w:p w14:paraId="73BF95B8" w14:textId="76544611" w:rsidR="00502DAA" w:rsidRDefault="00DE6421" w:rsidP="005D51A3">
      <w:pPr>
        <w:pStyle w:val="Caption"/>
        <w:spacing w:before="80" w:after="80"/>
        <w:rPr>
          <w:sz w:val="24"/>
          <w:szCs w:val="24"/>
        </w:rPr>
      </w:pPr>
      <w:r w:rsidRPr="00DE6421">
        <w:rPr>
          <w:b/>
          <w:i w:val="0"/>
          <w:sz w:val="20"/>
          <w:szCs w:val="24"/>
        </w:rPr>
        <w:t xml:space="preserve">Figure </w:t>
      </w:r>
      <w:r w:rsidRPr="00DE6421">
        <w:rPr>
          <w:b/>
          <w:i w:val="0"/>
          <w:noProof/>
          <w:sz w:val="20"/>
          <w:szCs w:val="24"/>
        </w:rPr>
        <w:fldChar w:fldCharType="begin"/>
      </w:r>
      <w:r w:rsidRPr="00DE6421">
        <w:rPr>
          <w:b/>
          <w:i w:val="0"/>
          <w:noProof/>
          <w:sz w:val="20"/>
          <w:szCs w:val="24"/>
        </w:rPr>
        <w:instrText xml:space="preserve"> SEQ Figure \* ARABIC </w:instrText>
      </w:r>
      <w:r w:rsidRPr="00DE6421">
        <w:rPr>
          <w:b/>
          <w:i w:val="0"/>
          <w:noProof/>
          <w:sz w:val="20"/>
          <w:szCs w:val="24"/>
        </w:rPr>
        <w:fldChar w:fldCharType="separate"/>
      </w:r>
      <w:r w:rsidR="003F70D1">
        <w:rPr>
          <w:b/>
          <w:i w:val="0"/>
          <w:noProof/>
          <w:sz w:val="20"/>
          <w:szCs w:val="24"/>
        </w:rPr>
        <w:t>8</w:t>
      </w:r>
      <w:r w:rsidRPr="00DE6421">
        <w:rPr>
          <w:b/>
          <w:i w:val="0"/>
          <w:noProof/>
          <w:sz w:val="20"/>
          <w:szCs w:val="24"/>
        </w:rPr>
        <w:fldChar w:fldCharType="end"/>
      </w:r>
      <w:r w:rsidRPr="00DE6421">
        <w:rPr>
          <w:b/>
          <w:i w:val="0"/>
          <w:sz w:val="20"/>
          <w:szCs w:val="24"/>
        </w:rPr>
        <w:t>: Returns vs Alpha 101</w:t>
      </w:r>
      <w:r w:rsidR="000F63B4" w:rsidRPr="00885034">
        <w:rPr>
          <w:rFonts w:eastAsia="Arial"/>
          <w:i w:val="0"/>
          <w:noProof/>
          <w:sz w:val="24"/>
          <w:szCs w:val="24"/>
        </w:rPr>
        <w:drawing>
          <wp:inline distT="0" distB="0" distL="0" distR="0" wp14:anchorId="5012FC25" wp14:editId="244E0038">
            <wp:extent cx="5474892" cy="2677816"/>
            <wp:effectExtent l="0" t="0" r="0" b="8255"/>
            <wp:docPr id="3" name="Picture 3" descr="C:\Users\SANJAY\AppData\Local\Packages\Microsoft.Office.Desktop_8wekyb3d8bbwe\AC\INetCache\Content.MSO\226BEC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JAY\AppData\Local\Packages\Microsoft.Office.Desktop_8wekyb3d8bbwe\AC\INetCache\Content.MSO\226BECEF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119" cy="272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E870" w14:textId="33B8165A" w:rsidR="00DE6421" w:rsidRDefault="00DE6421" w:rsidP="005D51A3">
      <w:pPr>
        <w:keepNext/>
        <w:spacing w:before="80" w:after="80"/>
        <w:ind w:right="20"/>
        <w:jc w:val="both"/>
        <w:rPr>
          <w:sz w:val="24"/>
          <w:szCs w:val="24"/>
        </w:rPr>
      </w:pPr>
    </w:p>
    <w:p w14:paraId="383E598E" w14:textId="1753E7DD" w:rsidR="003F70D1" w:rsidRDefault="003F70D1" w:rsidP="005D51A3">
      <w:pPr>
        <w:keepNext/>
        <w:spacing w:before="80" w:after="80"/>
        <w:ind w:right="20"/>
        <w:jc w:val="both"/>
        <w:rPr>
          <w:sz w:val="24"/>
          <w:szCs w:val="24"/>
        </w:rPr>
      </w:pPr>
    </w:p>
    <w:p w14:paraId="08F2CF46" w14:textId="77777777" w:rsidR="003F70D1" w:rsidRDefault="003F70D1" w:rsidP="005D51A3">
      <w:pPr>
        <w:keepNext/>
        <w:spacing w:before="80" w:after="80"/>
        <w:ind w:right="20"/>
        <w:jc w:val="both"/>
        <w:rPr>
          <w:sz w:val="24"/>
          <w:szCs w:val="24"/>
        </w:rPr>
      </w:pPr>
    </w:p>
    <w:p w14:paraId="3F596C3A" w14:textId="01D543E6" w:rsidR="0050062F" w:rsidRPr="00885034" w:rsidRDefault="008170D3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rStyle w:val="Heading3Char"/>
          <w:rFonts w:ascii="Times New Roman" w:hAnsi="Times New Roman" w:cs="Times New Roman"/>
          <w:sz w:val="24"/>
          <w:szCs w:val="24"/>
        </w:rPr>
      </w:pPr>
      <w:bookmarkStart w:id="30" w:name="_Toc177392"/>
      <w:r w:rsidRPr="00885034">
        <w:rPr>
          <w:rStyle w:val="Heading3Char"/>
          <w:rFonts w:ascii="Times New Roman" w:hAnsi="Times New Roman" w:cs="Times New Roman"/>
          <w:sz w:val="24"/>
          <w:szCs w:val="24"/>
        </w:rPr>
        <w:t>L</w:t>
      </w:r>
      <w:r w:rsidR="00A06BF2" w:rsidRPr="00885034">
        <w:rPr>
          <w:rStyle w:val="Heading3Char"/>
          <w:rFonts w:ascii="Times New Roman" w:hAnsi="Times New Roman" w:cs="Times New Roman"/>
          <w:sz w:val="24"/>
          <w:szCs w:val="24"/>
        </w:rPr>
        <w:t>imitations</w:t>
      </w:r>
      <w:bookmarkEnd w:id="30"/>
    </w:p>
    <w:p w14:paraId="7B370164" w14:textId="1BFA2FEB" w:rsidR="0050062F" w:rsidRDefault="00CF15E6" w:rsidP="005D51A3">
      <w:pPr>
        <w:spacing w:before="80" w:after="8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As the world quant have 101 </w:t>
      </w:r>
      <w:proofErr w:type="gramStart"/>
      <w:r>
        <w:rPr>
          <w:rFonts w:eastAsia="Arial"/>
          <w:sz w:val="24"/>
          <w:szCs w:val="24"/>
        </w:rPr>
        <w:t>alpha</w:t>
      </w:r>
      <w:proofErr w:type="gramEnd"/>
      <w:r>
        <w:rPr>
          <w:rFonts w:eastAsia="Arial"/>
          <w:sz w:val="24"/>
          <w:szCs w:val="24"/>
        </w:rPr>
        <w:t xml:space="preserve"> available</w:t>
      </w:r>
      <w:r w:rsidR="001C236B">
        <w:rPr>
          <w:rFonts w:eastAsia="Arial"/>
          <w:sz w:val="24"/>
          <w:szCs w:val="24"/>
        </w:rPr>
        <w:t xml:space="preserve">, but for academic purpose </w:t>
      </w:r>
      <w:r>
        <w:rPr>
          <w:rFonts w:eastAsia="Arial"/>
          <w:sz w:val="24"/>
          <w:szCs w:val="24"/>
        </w:rPr>
        <w:t>we have used only one alpha to calculate the signal prediction till end.</w:t>
      </w:r>
    </w:p>
    <w:p w14:paraId="3230C44B" w14:textId="1C94DAD7" w:rsidR="0050062F" w:rsidRDefault="00A06BF2" w:rsidP="005D51A3">
      <w:pPr>
        <w:pStyle w:val="ListParagraph"/>
        <w:numPr>
          <w:ilvl w:val="0"/>
          <w:numId w:val="2"/>
        </w:numPr>
        <w:spacing w:before="80" w:after="80"/>
        <w:jc w:val="both"/>
        <w:rPr>
          <w:rStyle w:val="Heading3Char"/>
          <w:rFonts w:ascii="Times New Roman" w:hAnsi="Times New Roman" w:cs="Times New Roman"/>
          <w:sz w:val="24"/>
          <w:szCs w:val="24"/>
        </w:rPr>
      </w:pPr>
      <w:bookmarkStart w:id="31" w:name="_Toc177393"/>
      <w:r w:rsidRPr="00885034">
        <w:rPr>
          <w:rStyle w:val="Heading3Char"/>
          <w:rFonts w:ascii="Times New Roman" w:hAnsi="Times New Roman" w:cs="Times New Roman"/>
          <w:sz w:val="24"/>
          <w:szCs w:val="24"/>
        </w:rPr>
        <w:t>Closing Reflections</w:t>
      </w:r>
      <w:bookmarkEnd w:id="31"/>
    </w:p>
    <w:p w14:paraId="62A677D6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We emphasize that the 101 alphas we present here are not “toy” alphas but real-life trading</w:t>
      </w:r>
    </w:p>
    <w:p w14:paraId="27502DA0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alphas used in production. In fact, 80 of these alphas are in production as of this writing.24 To</w:t>
      </w:r>
    </w:p>
    <w:p w14:paraId="49F327A5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 xml:space="preserve">our knowledge, this is the first time such </w:t>
      </w:r>
      <w:proofErr w:type="gramStart"/>
      <w:r w:rsidRPr="00C44C21">
        <w:rPr>
          <w:rFonts w:eastAsia="Arial"/>
          <w:sz w:val="24"/>
          <w:szCs w:val="24"/>
          <w:highlight w:val="yellow"/>
        </w:rPr>
        <w:t>a large number of</w:t>
      </w:r>
      <w:proofErr w:type="gramEnd"/>
      <w:r w:rsidRPr="00C44C21">
        <w:rPr>
          <w:rFonts w:eastAsia="Arial"/>
          <w:sz w:val="24"/>
          <w:szCs w:val="24"/>
          <w:highlight w:val="yellow"/>
        </w:rPr>
        <w:t xml:space="preserve"> real-life explicit formulaic alphas</w:t>
      </w:r>
    </w:p>
    <w:p w14:paraId="1044BA96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appear in the literature. This should come as no surprise: naturally, quant trading is highly</w:t>
      </w:r>
    </w:p>
    <w:p w14:paraId="37B6D792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proprietary and secretive. Our goal here is to provide a glimpse into the complex world of</w:t>
      </w:r>
    </w:p>
    <w:p w14:paraId="7C78D606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modern and ever-evolving quantitative trading and help demystify it, to any degree possible.</w:t>
      </w:r>
    </w:p>
    <w:p w14:paraId="42B7AA27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Technological advances nowadays allow automation of alpha mining. Quantitative trading</w:t>
      </w:r>
    </w:p>
    <w:p w14:paraId="1B076B51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alphas are by far the most numerous of available trading signals that can be turned into trading</w:t>
      </w:r>
    </w:p>
    <w:p w14:paraId="06ACD167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strategies/portfolios. There are myriad permutations of individual stock holdings in a (</w:t>
      </w:r>
      <w:proofErr w:type="spellStart"/>
      <w:r w:rsidRPr="00C44C21">
        <w:rPr>
          <w:rFonts w:eastAsia="Arial"/>
          <w:sz w:val="24"/>
          <w:szCs w:val="24"/>
          <w:highlight w:val="yellow"/>
        </w:rPr>
        <w:t>dollarneutral</w:t>
      </w:r>
      <w:proofErr w:type="spellEnd"/>
      <w:r w:rsidRPr="00C44C21">
        <w:rPr>
          <w:rFonts w:eastAsia="Arial"/>
          <w:sz w:val="24"/>
          <w:szCs w:val="24"/>
          <w:highlight w:val="yellow"/>
        </w:rPr>
        <w:t>)</w:t>
      </w:r>
    </w:p>
    <w:p w14:paraId="2EEA2121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portfolio of, e.g., 2,000 most liquid U.S. stocks that can result in a positive return on</w:t>
      </w:r>
    </w:p>
    <w:p w14:paraId="6705B81E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lastRenderedPageBreak/>
        <w:t>high- and mid-frequency time horizons. In addition, many of these alphas are ephemeral and</w:t>
      </w:r>
    </w:p>
    <w:p w14:paraId="61753B87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their universe is very fluid. It takes quantitatively sophisticated, technologically well-endowed</w:t>
      </w:r>
    </w:p>
    <w:p w14:paraId="697981B5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and ever-adapting trading operations to mine hundreds of thousands, millions and even billions</w:t>
      </w:r>
    </w:p>
    <w:p w14:paraId="7571EA85" w14:textId="77777777" w:rsidR="00831583" w:rsidRPr="00C44C21" w:rsidRDefault="00831583" w:rsidP="005D51A3">
      <w:pPr>
        <w:autoSpaceDE w:val="0"/>
        <w:autoSpaceDN w:val="0"/>
        <w:adjustRightInd w:val="0"/>
        <w:spacing w:before="80" w:after="80"/>
        <w:rPr>
          <w:rFonts w:eastAsia="Arial"/>
          <w:sz w:val="24"/>
          <w:szCs w:val="24"/>
          <w:highlight w:val="yellow"/>
        </w:rPr>
      </w:pPr>
      <w:r w:rsidRPr="00C44C21">
        <w:rPr>
          <w:rFonts w:eastAsia="Arial"/>
          <w:sz w:val="24"/>
          <w:szCs w:val="24"/>
          <w:highlight w:val="yellow"/>
        </w:rPr>
        <w:t>of alphas and combine them into a unified “mega-alpha”, which is then traded with an added</w:t>
      </w:r>
    </w:p>
    <w:p w14:paraId="159C2261" w14:textId="2E3EF47E" w:rsidR="00831583" w:rsidRPr="00831583" w:rsidRDefault="00831583" w:rsidP="005D51A3">
      <w:pPr>
        <w:spacing w:before="80" w:after="80"/>
        <w:jc w:val="both"/>
        <w:rPr>
          <w:rStyle w:val="Heading3Char"/>
          <w:rFonts w:ascii="Times New Roman" w:hAnsi="Times New Roman" w:cs="Times New Roman"/>
          <w:sz w:val="24"/>
          <w:szCs w:val="24"/>
        </w:rPr>
      </w:pPr>
      <w:r w:rsidRPr="00C44C21">
        <w:rPr>
          <w:rFonts w:eastAsia="Arial"/>
          <w:sz w:val="24"/>
          <w:szCs w:val="24"/>
          <w:highlight w:val="yellow"/>
        </w:rPr>
        <w:t>bonus of sizeable savings on execution</w:t>
      </w:r>
      <w:r w:rsidRPr="00C44C21">
        <w:rPr>
          <w:rFonts w:ascii="Calibri" w:hAnsi="Calibri" w:cs="Calibri"/>
          <w:sz w:val="24"/>
          <w:szCs w:val="24"/>
          <w:highlight w:val="yellow"/>
          <w:lang w:val="en-IN"/>
        </w:rPr>
        <w:t xml:space="preserve"> costs due to</w:t>
      </w:r>
      <w:r w:rsidRPr="00831583">
        <w:rPr>
          <w:rFonts w:ascii="Calibri" w:hAnsi="Calibri" w:cs="Calibri"/>
          <w:sz w:val="24"/>
          <w:szCs w:val="24"/>
          <w:lang w:val="en-IN"/>
        </w:rPr>
        <w:t xml:space="preserve"> automatic internal crossing of trades.</w:t>
      </w:r>
    </w:p>
    <w:sectPr w:rsidR="00831583" w:rsidRPr="00831583" w:rsidSect="00C7548C">
      <w:headerReference w:type="first" r:id="rId32"/>
      <w:type w:val="continuous"/>
      <w:pgSz w:w="11900" w:h="16860"/>
      <w:pgMar w:top="1440" w:right="1440" w:bottom="1440" w:left="1440" w:header="720" w:footer="720" w:gutter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Sandeep Diddi" w:date="2019-02-18T12:32:00Z" w:initials="SD">
    <w:p w14:paraId="23E6DFCB" w14:textId="77777777" w:rsidR="00AF1693" w:rsidRDefault="00AF1693">
      <w:pPr>
        <w:pStyle w:val="CommentText"/>
      </w:pPr>
      <w:r>
        <w:rPr>
          <w:rStyle w:val="CommentReference"/>
        </w:rPr>
        <w:annotationRef/>
      </w:r>
      <w:r>
        <w:t xml:space="preserve">We need to write more about KNN like how to choose the best K </w:t>
      </w:r>
      <w:r w:rsidR="00FC5F57">
        <w:t xml:space="preserve">not the elbow method but the Cosine distance and cosine </w:t>
      </w:r>
      <w:proofErr w:type="gramStart"/>
      <w:r w:rsidR="00FC5F57">
        <w:t>similarity .</w:t>
      </w:r>
      <w:proofErr w:type="gramEnd"/>
      <w:r w:rsidR="00FC5F57">
        <w:t xml:space="preserve"> We also need to give some details on the Time and space complexity on </w:t>
      </w:r>
      <w:proofErr w:type="gramStart"/>
      <w:r w:rsidR="00FC5F57">
        <w:t>KNN .</w:t>
      </w:r>
      <w:proofErr w:type="gramEnd"/>
      <w:r w:rsidR="00FC5F57">
        <w:t xml:space="preserve"> </w:t>
      </w:r>
    </w:p>
    <w:p w14:paraId="65A90636" w14:textId="77777777" w:rsidR="00FC5F57" w:rsidRDefault="00FC5F57">
      <w:pPr>
        <w:pStyle w:val="CommentText"/>
      </w:pPr>
    </w:p>
    <w:p w14:paraId="40A47A7A" w14:textId="77777777" w:rsidR="00FC5F57" w:rsidRDefault="00FC5F57">
      <w:pPr>
        <w:pStyle w:val="CommentText"/>
      </w:pPr>
      <w:r>
        <w:t xml:space="preserve">I can give a small example for your reference </w:t>
      </w:r>
    </w:p>
    <w:p w14:paraId="48062D30" w14:textId="77777777" w:rsidR="00FC5F57" w:rsidRDefault="00FC5F57">
      <w:pPr>
        <w:pStyle w:val="CommentText"/>
      </w:pPr>
    </w:p>
    <w:p w14:paraId="24C3A756" w14:textId="77777777" w:rsidR="00FC5F57" w:rsidRDefault="00FC5F57">
      <w:pPr>
        <w:pStyle w:val="CommentText"/>
      </w:pPr>
      <w:r>
        <w:t xml:space="preserve">Time complexity for KNN is order of </w:t>
      </w:r>
      <w:proofErr w:type="spellStart"/>
      <w:r>
        <w:t>nd</w:t>
      </w:r>
      <w:proofErr w:type="spellEnd"/>
      <w:r>
        <w:t xml:space="preserve"> which is mathematically written as o(</w:t>
      </w:r>
      <w:proofErr w:type="spellStart"/>
      <w:r>
        <w:t>nd</w:t>
      </w:r>
      <w:proofErr w:type="spellEnd"/>
      <w:proofErr w:type="gramStart"/>
      <w:r>
        <w:t>) .</w:t>
      </w:r>
      <w:proofErr w:type="gramEnd"/>
      <w:r>
        <w:t xml:space="preserve"> </w:t>
      </w:r>
      <w:proofErr w:type="gramStart"/>
      <w:r>
        <w:t>Lets</w:t>
      </w:r>
      <w:proofErr w:type="gramEnd"/>
      <w:r>
        <w:t xml:space="preserve"> not get into on how this is derived but if you are interested I can explain it to you in person. So in KNN if there are N points and D dimensions then KNN will take N*D </w:t>
      </w:r>
      <w:proofErr w:type="gramStart"/>
      <w:r>
        <w:t>space  for</w:t>
      </w:r>
      <w:proofErr w:type="gramEnd"/>
      <w:r>
        <w:t xml:space="preserve"> execution </w:t>
      </w:r>
    </w:p>
    <w:p w14:paraId="28B52E40" w14:textId="77777777" w:rsidR="00FC5F57" w:rsidRDefault="00FC5F57">
      <w:pPr>
        <w:pStyle w:val="CommentText"/>
      </w:pPr>
    </w:p>
    <w:p w14:paraId="4C2FCEA0" w14:textId="77777777" w:rsidR="00FC5F57" w:rsidRDefault="00FC5F57">
      <w:pPr>
        <w:pStyle w:val="CommentText"/>
      </w:pPr>
      <w:r>
        <w:t xml:space="preserve">Ex: If we have 36K points and 10K dimensions then we need 36000 (36 GB </w:t>
      </w:r>
      <w:proofErr w:type="gramStart"/>
      <w:r>
        <w:t>RAM )</w:t>
      </w:r>
      <w:proofErr w:type="gramEnd"/>
      <w:r>
        <w:t xml:space="preserve"> for execution and this is heavy on Space. </w:t>
      </w:r>
    </w:p>
    <w:p w14:paraId="405799D0" w14:textId="77777777" w:rsidR="00FC5F57" w:rsidRDefault="00FC5F57">
      <w:pPr>
        <w:pStyle w:val="CommentText"/>
      </w:pPr>
    </w:p>
    <w:p w14:paraId="27970C19" w14:textId="711A0865" w:rsidR="00FC5F57" w:rsidRDefault="00FC5F57">
      <w:pPr>
        <w:pStyle w:val="CommentText"/>
      </w:pPr>
      <w:proofErr w:type="gramStart"/>
      <w:r>
        <w:t>Hence</w:t>
      </w:r>
      <w:proofErr w:type="gramEnd"/>
      <w:r>
        <w:t xml:space="preserve"> we don’t </w:t>
      </w:r>
      <w:proofErr w:type="spellStart"/>
      <w:r>
        <w:t>preder</w:t>
      </w:r>
      <w:proofErr w:type="spellEnd"/>
      <w:r>
        <w:t xml:space="preserve"> KNN in PROD much </w:t>
      </w:r>
    </w:p>
  </w:comment>
  <w:comment w:id="26" w:author="Sandeep Diddi" w:date="2019-02-18T12:40:00Z" w:initials="SD">
    <w:p w14:paraId="0EC102CE" w14:textId="2EF32FA7" w:rsidR="00FC5F57" w:rsidRDefault="00FC5F57">
      <w:pPr>
        <w:pStyle w:val="CommentText"/>
      </w:pPr>
      <w:r>
        <w:rPr>
          <w:rStyle w:val="CommentReference"/>
        </w:rPr>
        <w:annotationRef/>
      </w:r>
      <w:r>
        <w:t xml:space="preserve">Give more details on </w:t>
      </w:r>
      <w:proofErr w:type="gramStart"/>
      <w:r>
        <w:t>RF ,</w:t>
      </w:r>
      <w:proofErr w:type="gramEnd"/>
      <w:r>
        <w:t xml:space="preserve"> specially the mathematical interpretations.  Refer above KKN comments and try to articul</w:t>
      </w:r>
      <w:bookmarkStart w:id="27" w:name="_GoBack"/>
      <w:bookmarkEnd w:id="27"/>
      <w:r>
        <w:t xml:space="preserve">ate the same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970C19" w15:done="0"/>
  <w15:commentEx w15:paraId="0EC102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970C19" w16cid:durableId="20152462"/>
  <w16cid:commentId w16cid:paraId="0EC102CE" w16cid:durableId="201526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681AE" w14:textId="77777777" w:rsidR="00C46075" w:rsidRDefault="00C46075" w:rsidP="007A513C">
      <w:r>
        <w:separator/>
      </w:r>
    </w:p>
  </w:endnote>
  <w:endnote w:type="continuationSeparator" w:id="0">
    <w:p w14:paraId="64565713" w14:textId="77777777" w:rsidR="00C46075" w:rsidRDefault="00C46075" w:rsidP="007A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A89ED" w14:textId="77777777" w:rsidR="00C46075" w:rsidRDefault="00C46075" w:rsidP="007A513C">
      <w:r>
        <w:separator/>
      </w:r>
    </w:p>
  </w:footnote>
  <w:footnote w:type="continuationSeparator" w:id="0">
    <w:p w14:paraId="1062FB61" w14:textId="77777777" w:rsidR="00C46075" w:rsidRDefault="00C46075" w:rsidP="007A5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FA3B8" w14:textId="34AA7AF1" w:rsidR="00C7548C" w:rsidRDefault="00C7548C" w:rsidP="00BB7460">
    <w:pPr>
      <w:pStyle w:val="Title"/>
      <w:spacing w:before="0" w:after="0"/>
      <w:rPr>
        <w:rFonts w:ascii="Segoe UI" w:hAnsi="Segoe UI" w:cs="Segoe UI"/>
        <w:b w:val="0"/>
        <w:bCs w:val="0"/>
        <w:sz w:val="20"/>
        <w:szCs w:val="26"/>
      </w:rPr>
    </w:pPr>
    <w:r w:rsidRPr="00FA6C71">
      <w:rPr>
        <w:rFonts w:ascii="Times New Roman" w:hAnsi="Times New Roman" w:cs="Times New Roman"/>
        <w:color w:val="4F81BD" w:themeColor="accent1"/>
      </w:rPr>
      <w:t xml:space="preserve">Stock market direction prediction for apple using Alpha 101 &amp; Classification algorithm </w:t>
    </w:r>
  </w:p>
  <w:p w14:paraId="5100C593" w14:textId="1BADFCED" w:rsidR="00BB7460" w:rsidRDefault="00BB7460" w:rsidP="00BB7460">
    <w:pPr>
      <w:pStyle w:val="BodyText"/>
      <w:spacing w:before="0" w:after="0"/>
      <w:jc w:val="center"/>
      <w:rPr>
        <w:rFonts w:ascii="Segoe UI" w:hAnsi="Segoe UI" w:cs="Segoe UI"/>
        <w:b/>
        <w:sz w:val="16"/>
        <w:szCs w:val="26"/>
      </w:rPr>
    </w:pPr>
  </w:p>
  <w:p w14:paraId="2184946A" w14:textId="68689D24" w:rsidR="00C7548C" w:rsidRPr="00BB7460" w:rsidRDefault="00C7548C" w:rsidP="00BB7460">
    <w:pPr>
      <w:pStyle w:val="BodyText"/>
      <w:spacing w:before="0" w:after="0"/>
      <w:jc w:val="center"/>
      <w:rPr>
        <w:rFonts w:ascii="Segoe UI" w:hAnsi="Segoe UI" w:cs="Segoe UI"/>
        <w:b/>
        <w:sz w:val="18"/>
        <w:szCs w:val="26"/>
      </w:rPr>
    </w:pPr>
    <w:r w:rsidRPr="00BB7460">
      <w:rPr>
        <w:rFonts w:ascii="Segoe UI" w:hAnsi="Segoe UI" w:cs="Segoe UI"/>
        <w:b/>
        <w:sz w:val="18"/>
        <w:szCs w:val="26"/>
      </w:rPr>
      <w:t xml:space="preserve">Sanjay Kumar </w:t>
    </w:r>
    <w:proofErr w:type="gramStart"/>
    <w:r w:rsidRPr="00BB7460">
      <w:rPr>
        <w:rFonts w:ascii="Segoe UI" w:hAnsi="Segoe UI" w:cs="Segoe UI"/>
        <w:b/>
        <w:sz w:val="18"/>
        <w:szCs w:val="26"/>
      </w:rPr>
      <w:t>Tiwary</w:t>
    </w:r>
    <w:r w:rsidR="00BB7460" w:rsidRPr="00BB7460">
      <w:rPr>
        <w:rFonts w:ascii="Segoe UI" w:hAnsi="Segoe UI" w:cs="Segoe UI"/>
        <w:b/>
        <w:sz w:val="18"/>
        <w:szCs w:val="26"/>
      </w:rPr>
      <w:t xml:space="preserve"> .</w:t>
    </w:r>
    <w:proofErr w:type="gramEnd"/>
    <w:r w:rsidR="00BB7460" w:rsidRPr="00BB7460">
      <w:rPr>
        <w:rFonts w:ascii="Segoe UI" w:hAnsi="Segoe UI" w:cs="Segoe UI"/>
        <w:b/>
        <w:sz w:val="18"/>
        <w:szCs w:val="26"/>
      </w:rPr>
      <w:t xml:space="preserve"> </w:t>
    </w:r>
    <w:r w:rsidRPr="00BB7460">
      <w:rPr>
        <w:rFonts w:ascii="Segoe UI" w:hAnsi="Segoe UI" w:cs="Segoe UI"/>
        <w:b/>
        <w:sz w:val="18"/>
        <w:szCs w:val="26"/>
      </w:rPr>
      <w:t xml:space="preserve">Sandeep R </w:t>
    </w:r>
    <w:proofErr w:type="gramStart"/>
    <w:r w:rsidRPr="00BB7460">
      <w:rPr>
        <w:rFonts w:ascii="Segoe UI" w:hAnsi="Segoe UI" w:cs="Segoe UI"/>
        <w:b/>
        <w:sz w:val="18"/>
        <w:szCs w:val="26"/>
      </w:rPr>
      <w:t>Diddi</w:t>
    </w:r>
    <w:r w:rsidR="00BB7460" w:rsidRPr="00BB7460">
      <w:rPr>
        <w:rFonts w:ascii="Segoe UI" w:hAnsi="Segoe UI" w:cs="Segoe UI"/>
        <w:b/>
        <w:sz w:val="18"/>
        <w:szCs w:val="26"/>
      </w:rPr>
      <w:t xml:space="preserve"> .</w:t>
    </w:r>
    <w:proofErr w:type="gramEnd"/>
    <w:r w:rsidR="00BB7460" w:rsidRPr="00BB7460">
      <w:rPr>
        <w:rFonts w:ascii="Segoe UI" w:hAnsi="Segoe UI" w:cs="Segoe UI"/>
        <w:b/>
        <w:sz w:val="18"/>
        <w:szCs w:val="26"/>
      </w:rPr>
      <w:t xml:space="preserve"> </w:t>
    </w:r>
    <w:hyperlink r:id="rId1" w:history="1">
      <w:r w:rsidRPr="00BB7460">
        <w:rPr>
          <w:rFonts w:ascii="Segoe UI" w:hAnsi="Segoe UI" w:cs="Segoe UI"/>
          <w:b/>
          <w:sz w:val="18"/>
          <w:szCs w:val="26"/>
        </w:rPr>
        <w:t>Joyeeta Mallik</w:t>
      </w:r>
    </w:hyperlink>
    <w:r w:rsidR="00BB7460" w:rsidRPr="00BB7460">
      <w:rPr>
        <w:rFonts w:ascii="Segoe UI" w:hAnsi="Segoe UI" w:cs="Segoe UI"/>
        <w:b/>
        <w:sz w:val="18"/>
        <w:szCs w:val="26"/>
      </w:rPr>
      <w:t xml:space="preserve"> . </w:t>
    </w:r>
    <w:hyperlink r:id="rId2" w:history="1">
      <w:r w:rsidRPr="00BB7460">
        <w:rPr>
          <w:rFonts w:ascii="Segoe UI" w:hAnsi="Segoe UI" w:cs="Segoe UI"/>
          <w:b/>
          <w:sz w:val="18"/>
          <w:szCs w:val="26"/>
        </w:rPr>
        <w:t>Sasirekha Sathasivam</w:t>
      </w:r>
    </w:hyperlink>
  </w:p>
  <w:p w14:paraId="1CE13754" w14:textId="10615B40" w:rsidR="00BB7460" w:rsidRPr="00BB7460" w:rsidRDefault="00BB7460" w:rsidP="00BB7460">
    <w:pPr>
      <w:pStyle w:val="BodyText"/>
      <w:spacing w:before="0" w:after="0"/>
      <w:jc w:val="center"/>
      <w:rPr>
        <w:rFonts w:ascii="Segoe UI" w:hAnsi="Segoe UI" w:cs="Segoe UI"/>
        <w:b/>
        <w:sz w:val="18"/>
        <w:szCs w:val="26"/>
      </w:rPr>
    </w:pPr>
    <w:r>
      <w:rPr>
        <w:rFonts w:ascii="Times New Roman" w:hAnsi="Times New Roman" w:cs="Times New Roman"/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552448" wp14:editId="08771E21">
              <wp:simplePos x="0" y="0"/>
              <wp:positionH relativeFrom="column">
                <wp:posOffset>-49530</wp:posOffset>
              </wp:positionH>
              <wp:positionV relativeFrom="paragraph">
                <wp:posOffset>28575</wp:posOffset>
              </wp:positionV>
              <wp:extent cx="561213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21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E1B0EF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2.25pt" to="43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27DC9"/>
    <w:multiLevelType w:val="multilevel"/>
    <w:tmpl w:val="D6EA594A"/>
    <w:lvl w:ilvl="0">
      <w:start w:val="1"/>
      <w:numFmt w:val="decimal"/>
      <w:pStyle w:val="Heading1"/>
      <w:lvlText w:val="%1."/>
      <w:lvlJc w:val="left"/>
      <w:pPr>
        <w:tabs>
          <w:tab w:val="num" w:pos="2250"/>
        </w:tabs>
        <w:ind w:left="225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2970"/>
        </w:tabs>
        <w:ind w:left="297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3690"/>
        </w:tabs>
        <w:ind w:left="369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4410"/>
        </w:tabs>
        <w:ind w:left="441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5130"/>
        </w:tabs>
        <w:ind w:left="513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5850"/>
        </w:tabs>
        <w:ind w:left="585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6570"/>
        </w:tabs>
        <w:ind w:left="657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7290"/>
        </w:tabs>
        <w:ind w:left="729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8010"/>
        </w:tabs>
        <w:ind w:left="8010" w:hanging="720"/>
      </w:pPr>
    </w:lvl>
  </w:abstractNum>
  <w:abstractNum w:abstractNumId="1" w15:restartNumberingAfterBreak="0">
    <w:nsid w:val="6F723811"/>
    <w:multiLevelType w:val="multilevel"/>
    <w:tmpl w:val="268628F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ndeep Diddi">
    <w15:presenceInfo w15:providerId="AD" w15:userId="S-1-5-21-1867405710-1794396484-2142897364-37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2F"/>
    <w:rsid w:val="000F63B4"/>
    <w:rsid w:val="00121ECA"/>
    <w:rsid w:val="001221B9"/>
    <w:rsid w:val="00197BB9"/>
    <w:rsid w:val="001A5FD0"/>
    <w:rsid w:val="001B2A0D"/>
    <w:rsid w:val="001C236B"/>
    <w:rsid w:val="001C536E"/>
    <w:rsid w:val="00262AF9"/>
    <w:rsid w:val="002D10CD"/>
    <w:rsid w:val="003B440F"/>
    <w:rsid w:val="003F70D1"/>
    <w:rsid w:val="004258C2"/>
    <w:rsid w:val="004415E1"/>
    <w:rsid w:val="004A0B39"/>
    <w:rsid w:val="004D6A48"/>
    <w:rsid w:val="004E312C"/>
    <w:rsid w:val="0050062F"/>
    <w:rsid w:val="00502DAA"/>
    <w:rsid w:val="00523567"/>
    <w:rsid w:val="005563B9"/>
    <w:rsid w:val="005C75D7"/>
    <w:rsid w:val="005D51A3"/>
    <w:rsid w:val="005E1CA4"/>
    <w:rsid w:val="005E7838"/>
    <w:rsid w:val="00631D91"/>
    <w:rsid w:val="0066367C"/>
    <w:rsid w:val="00670F61"/>
    <w:rsid w:val="006F0DD3"/>
    <w:rsid w:val="00726007"/>
    <w:rsid w:val="00741B45"/>
    <w:rsid w:val="00742575"/>
    <w:rsid w:val="00775068"/>
    <w:rsid w:val="007A513C"/>
    <w:rsid w:val="007C6397"/>
    <w:rsid w:val="007C77AC"/>
    <w:rsid w:val="007F5A6B"/>
    <w:rsid w:val="008170D3"/>
    <w:rsid w:val="00831583"/>
    <w:rsid w:val="00875A54"/>
    <w:rsid w:val="00885034"/>
    <w:rsid w:val="00900D41"/>
    <w:rsid w:val="00913F2E"/>
    <w:rsid w:val="009F32F8"/>
    <w:rsid w:val="00A06643"/>
    <w:rsid w:val="00A06BF2"/>
    <w:rsid w:val="00A06E8F"/>
    <w:rsid w:val="00A16A45"/>
    <w:rsid w:val="00A31F13"/>
    <w:rsid w:val="00AF1693"/>
    <w:rsid w:val="00B23834"/>
    <w:rsid w:val="00B746EF"/>
    <w:rsid w:val="00B8224D"/>
    <w:rsid w:val="00BB7460"/>
    <w:rsid w:val="00C44C21"/>
    <w:rsid w:val="00C46075"/>
    <w:rsid w:val="00C7548C"/>
    <w:rsid w:val="00CC6CF8"/>
    <w:rsid w:val="00CF15E6"/>
    <w:rsid w:val="00D421D2"/>
    <w:rsid w:val="00DA7A1E"/>
    <w:rsid w:val="00DE6421"/>
    <w:rsid w:val="00E11E69"/>
    <w:rsid w:val="00E3398E"/>
    <w:rsid w:val="00E550CA"/>
    <w:rsid w:val="00F26992"/>
    <w:rsid w:val="00F61250"/>
    <w:rsid w:val="00F65783"/>
    <w:rsid w:val="00FA6C71"/>
    <w:rsid w:val="00FB5885"/>
    <w:rsid w:val="00FB71F1"/>
    <w:rsid w:val="00FC5F57"/>
    <w:rsid w:val="00FD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4C369"/>
  <w15:docId w15:val="{66D18FA1-D1BC-4F9A-87B6-1FF37CB4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Default">
    <w:name w:val="Default"/>
    <w:rsid w:val="007C77AC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742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A4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6A48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4D6A48"/>
    <w:pPr>
      <w:spacing w:after="100"/>
      <w:ind w:left="4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F6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63B4"/>
    <w:rPr>
      <w:rFonts w:ascii="Courier New" w:hAnsi="Courier New" w:cs="Courier New"/>
      <w:lang w:val="en-IN"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775068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B440F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pre">
    <w:name w:val="pre"/>
    <w:basedOn w:val="DefaultParagraphFont"/>
    <w:rsid w:val="003B440F"/>
  </w:style>
  <w:style w:type="character" w:styleId="Emphasis">
    <w:name w:val="Emphasis"/>
    <w:basedOn w:val="DefaultParagraphFont"/>
    <w:uiPriority w:val="20"/>
    <w:qFormat/>
    <w:rsid w:val="003B440F"/>
    <w:rPr>
      <w:i/>
      <w:iCs/>
    </w:rPr>
  </w:style>
  <w:style w:type="character" w:customStyle="1" w:styleId="std">
    <w:name w:val="std"/>
    <w:basedOn w:val="DefaultParagraphFont"/>
    <w:rsid w:val="003B440F"/>
  </w:style>
  <w:style w:type="character" w:styleId="HTMLCite">
    <w:name w:val="HTML Cite"/>
    <w:basedOn w:val="DefaultParagraphFont"/>
    <w:uiPriority w:val="99"/>
    <w:semiHidden/>
    <w:unhideWhenUsed/>
    <w:rsid w:val="003B440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A51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13C"/>
  </w:style>
  <w:style w:type="paragraph" w:styleId="Footer">
    <w:name w:val="footer"/>
    <w:basedOn w:val="Normal"/>
    <w:link w:val="FooterChar"/>
    <w:uiPriority w:val="99"/>
    <w:unhideWhenUsed/>
    <w:rsid w:val="007A51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13C"/>
  </w:style>
  <w:style w:type="paragraph" w:styleId="BodyText">
    <w:name w:val="Body Text"/>
    <w:basedOn w:val="Normal"/>
    <w:link w:val="BodyTextChar"/>
    <w:qFormat/>
    <w:rsid w:val="00FB5885"/>
    <w:pPr>
      <w:spacing w:before="180" w:after="180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B5885"/>
    <w:rPr>
      <w:rFonts w:asciiTheme="minorHAnsi" w:eastAsiaTheme="minorHAnsi" w:hAnsiTheme="minorHAnsi" w:cstheme="minorBidi"/>
      <w:sz w:val="24"/>
      <w:szCs w:val="24"/>
    </w:rPr>
  </w:style>
  <w:style w:type="table" w:styleId="TableGrid">
    <w:name w:val="Table Grid"/>
    <w:basedOn w:val="TableNormal"/>
    <w:rsid w:val="00FB5885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odyText"/>
    <w:link w:val="TitleChar"/>
    <w:qFormat/>
    <w:rsid w:val="00B2383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2383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262AF9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262AF9"/>
    <w:pPr>
      <w:keepNext/>
      <w:keepLines/>
      <w:spacing w:before="300" w:after="300"/>
    </w:pPr>
    <w:rPr>
      <w:rFonts w:asciiTheme="minorHAnsi" w:eastAsiaTheme="minorHAnsi" w:hAnsiTheme="minorHAnsi" w:cstheme="minorBidi"/>
    </w:rPr>
  </w:style>
  <w:style w:type="table" w:styleId="GridTable4-Accent1">
    <w:name w:val="Grid Table 4 Accent 1"/>
    <w:basedOn w:val="TableNormal"/>
    <w:uiPriority w:val="49"/>
    <w:rsid w:val="001B2A0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11E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E11E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16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6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6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6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6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comments" Target="comments.xml"/><Relationship Id="rId26" Type="http://schemas.openxmlformats.org/officeDocument/2006/relationships/hyperlink" Target="https://en.wikipedia.org/wiki/Overfitt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Ensemble_learning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9.png"/><Relationship Id="rId25" Type="http://schemas.openxmlformats.org/officeDocument/2006/relationships/hyperlink" Target="https://en.wikipedia.org/wiki/Mode_(statistics)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6/09/relationships/commentsIds" Target="commentsIds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s://en.wikipedia.org/wiki/Decision_tree_learning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n.wikipedia.org/wiki/Regression_analysis" TargetMode="External"/><Relationship Id="rId28" Type="http://schemas.openxmlformats.org/officeDocument/2006/relationships/image" Target="media/image10.png"/><Relationship Id="rId10" Type="http://schemas.openxmlformats.org/officeDocument/2006/relationships/diagramLayout" Target="diagrams/layout1.xml"/><Relationship Id="rId19" Type="http://schemas.microsoft.com/office/2011/relationships/commentsExtended" Target="commentsExtended.xm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Statistical_classification" TargetMode="External"/><Relationship Id="rId27" Type="http://schemas.openxmlformats.org/officeDocument/2006/relationships/hyperlink" Target="https://en.wikipedia.org/wiki/Test_set" TargetMode="External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olympus.greatlearning.in/groups/12562/users/6791" TargetMode="External"/><Relationship Id="rId1" Type="http://schemas.openxmlformats.org/officeDocument/2006/relationships/hyperlink" Target="https://olympus.greatlearning.in/groups/12562/users/8162" TargetMode="Externa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hyperlink" Target="http://cyberlingo.blogspot.com/2016/01/artificial-intelligence-agents.html" TargetMode="External"/><Relationship Id="rId3" Type="http://schemas.openxmlformats.org/officeDocument/2006/relationships/image" Target="../media/image3.jpeg"/><Relationship Id="rId7" Type="http://schemas.openxmlformats.org/officeDocument/2006/relationships/image" Target="../media/image5.jpeg"/><Relationship Id="rId2" Type="http://schemas.openxmlformats.org/officeDocument/2006/relationships/hyperlink" Target="http://xavi.ivars.me/bloc/2016/machine-learning-reloaded/" TargetMode="External"/><Relationship Id="rId1" Type="http://schemas.openxmlformats.org/officeDocument/2006/relationships/image" Target="../media/image2.jpeg"/><Relationship Id="rId6" Type="http://schemas.openxmlformats.org/officeDocument/2006/relationships/hyperlink" Target="http://www.zafranet.com/tag/balance-azucarero/" TargetMode="External"/><Relationship Id="rId5" Type="http://schemas.openxmlformats.org/officeDocument/2006/relationships/image" Target="../media/image4.jpg"/><Relationship Id="rId4" Type="http://schemas.openxmlformats.org/officeDocument/2006/relationships/hyperlink" Target="http://granthaalayah.com/" TargetMode="External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hyperlink" Target="http://cyberlingo.blogspot.com/2016/01/artificial-intelligence-agents.html" TargetMode="External"/><Relationship Id="rId3" Type="http://schemas.openxmlformats.org/officeDocument/2006/relationships/image" Target="../media/image3.jpeg"/><Relationship Id="rId7" Type="http://schemas.openxmlformats.org/officeDocument/2006/relationships/image" Target="../media/image5.jpeg"/><Relationship Id="rId2" Type="http://schemas.openxmlformats.org/officeDocument/2006/relationships/hyperlink" Target="http://xavi.ivars.me/bloc/2016/machine-learning-reloaded/" TargetMode="External"/><Relationship Id="rId1" Type="http://schemas.openxmlformats.org/officeDocument/2006/relationships/image" Target="../media/image2.jpeg"/><Relationship Id="rId6" Type="http://schemas.openxmlformats.org/officeDocument/2006/relationships/hyperlink" Target="http://www.zafranet.com/tag/balance-azucarero/" TargetMode="External"/><Relationship Id="rId5" Type="http://schemas.openxmlformats.org/officeDocument/2006/relationships/image" Target="../media/image4.jpg"/><Relationship Id="rId4" Type="http://schemas.openxmlformats.org/officeDocument/2006/relationships/hyperlink" Target="http://granthaalayah.com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9786D2-F37F-460E-A721-948039CD0118}" type="doc">
      <dgm:prSet loTypeId="urn:microsoft.com/office/officeart/2005/8/layout/hList7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36E3886-EDAA-40F6-876D-A006A41C6920}">
      <dgm:prSet phldrT="[Text]" custT="1"/>
      <dgm:spPr>
        <a:solidFill>
          <a:schemeClr val="bg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Data cleaning</a:t>
          </a:r>
        </a:p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&amp;</a:t>
          </a:r>
        </a:p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Exp- smoothing</a:t>
          </a:r>
        </a:p>
      </dgm:t>
    </dgm:pt>
    <dgm:pt modelId="{71F88D18-E368-4DEF-AFB6-BBBD8B5DDE66}" type="parTrans" cxnId="{B10F7916-494D-40FC-910F-25EF51F70BCE}">
      <dgm:prSet/>
      <dgm:spPr/>
      <dgm:t>
        <a:bodyPr/>
        <a:lstStyle/>
        <a:p>
          <a:pPr algn="ctr"/>
          <a:endParaRPr lang="en-IN" sz="800" b="1">
            <a:solidFill>
              <a:sysClr val="windowText" lastClr="000000"/>
            </a:solidFill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024CC908-B4B6-41C5-B4C9-E04E335F9F1E}" type="sibTrans" cxnId="{B10F7916-494D-40FC-910F-25EF51F70BCE}">
      <dgm:prSet custT="1"/>
      <dgm:spPr/>
      <dgm:t>
        <a:bodyPr/>
        <a:lstStyle/>
        <a:p>
          <a:pPr algn="ctr"/>
          <a:endParaRPr lang="en-IN" sz="800" b="1">
            <a:solidFill>
              <a:sysClr val="windowText" lastClr="000000"/>
            </a:solidFill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B1C04E68-108F-416B-88AF-D0A2951D77F4}">
      <dgm:prSet phldrT="[Text]" custT="1"/>
      <dgm:spPr>
        <a:solidFill>
          <a:schemeClr val="bg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Feature engineering</a:t>
          </a:r>
        </a:p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&amp;</a:t>
          </a:r>
        </a:p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PCA</a:t>
          </a:r>
        </a:p>
      </dgm:t>
    </dgm:pt>
    <dgm:pt modelId="{697DEAB6-CD47-4E67-9F38-9EB30BE53533}" type="parTrans" cxnId="{5C9D29EB-C01F-4342-BFDE-69F622AC4916}">
      <dgm:prSet/>
      <dgm:spPr/>
      <dgm:t>
        <a:bodyPr/>
        <a:lstStyle/>
        <a:p>
          <a:pPr algn="ctr"/>
          <a:endParaRPr lang="en-IN" sz="800" b="1">
            <a:solidFill>
              <a:sysClr val="windowText" lastClr="000000"/>
            </a:solidFill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71FD6A1A-2C3E-4749-9A57-01FCA1B1683D}" type="sibTrans" cxnId="{5C9D29EB-C01F-4342-BFDE-69F622AC4916}">
      <dgm:prSet custT="1"/>
      <dgm:spPr/>
      <dgm:t>
        <a:bodyPr/>
        <a:lstStyle/>
        <a:p>
          <a:pPr algn="ctr"/>
          <a:endParaRPr lang="en-IN" sz="800" b="1">
            <a:solidFill>
              <a:sysClr val="windowText" lastClr="000000"/>
            </a:solidFill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017E9603-04A5-4AC6-BCCE-3164E3CA6AF7}">
      <dgm:prSet phldrT="[Text]" custT="1"/>
      <dgm:spPr>
        <a:solidFill>
          <a:schemeClr val="bg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Alpha 101</a:t>
          </a:r>
        </a:p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 &amp;</a:t>
          </a:r>
        </a:p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 Target value</a:t>
          </a:r>
        </a:p>
      </dgm:t>
    </dgm:pt>
    <dgm:pt modelId="{E514A4C9-A780-443E-95DF-4A6DE87DD54E}" type="parTrans" cxnId="{C3B20649-1CDD-43E3-ACA5-FF61317D714D}">
      <dgm:prSet/>
      <dgm:spPr/>
      <dgm:t>
        <a:bodyPr/>
        <a:lstStyle/>
        <a:p>
          <a:pPr algn="ctr"/>
          <a:endParaRPr lang="en-IN" sz="800" b="1">
            <a:solidFill>
              <a:sysClr val="windowText" lastClr="000000"/>
            </a:solidFill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A594D847-4A75-41E4-820C-45B80C325C34}" type="sibTrans" cxnId="{C3B20649-1CDD-43E3-ACA5-FF61317D714D}">
      <dgm:prSet custT="1"/>
      <dgm:spPr/>
      <dgm:t>
        <a:bodyPr/>
        <a:lstStyle/>
        <a:p>
          <a:pPr algn="ctr"/>
          <a:endParaRPr lang="en-IN" sz="800" b="1">
            <a:solidFill>
              <a:sysClr val="windowText" lastClr="000000"/>
            </a:solidFill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49494C45-877A-4AB6-BF47-0A91D6DBD7A9}">
      <dgm:prSet phldrT="[Text]" custT="1"/>
      <dgm:spPr>
        <a:solidFill>
          <a:schemeClr val="bg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Classification ML</a:t>
          </a:r>
        </a:p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&amp;</a:t>
          </a:r>
        </a:p>
        <a:p>
          <a:pPr algn="ctr"/>
          <a:r>
            <a:rPr lang="en-IN" sz="800" b="1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Cross validation</a:t>
          </a:r>
        </a:p>
      </dgm:t>
    </dgm:pt>
    <dgm:pt modelId="{6624C5CA-C49F-441D-8796-804C9B51ECC3}" type="parTrans" cxnId="{EC55375F-1CCB-406F-8AA7-5FE5F5C978EE}">
      <dgm:prSet/>
      <dgm:spPr/>
      <dgm:t>
        <a:bodyPr/>
        <a:lstStyle/>
        <a:p>
          <a:pPr algn="ctr"/>
          <a:endParaRPr lang="en-IN" sz="800" b="1">
            <a:solidFill>
              <a:sysClr val="windowText" lastClr="000000"/>
            </a:solidFill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F09EC2B3-51AD-48A4-A046-6AF3A13FFA87}" type="sibTrans" cxnId="{EC55375F-1CCB-406F-8AA7-5FE5F5C978EE}">
      <dgm:prSet custT="1"/>
      <dgm:spPr/>
      <dgm:t>
        <a:bodyPr/>
        <a:lstStyle/>
        <a:p>
          <a:pPr algn="ctr"/>
          <a:endParaRPr lang="en-IN" sz="800" b="1">
            <a:solidFill>
              <a:sysClr val="windowText" lastClr="000000"/>
            </a:solidFill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F29659DB-1F34-40DD-B3CA-88889A9D53BA}" type="pres">
      <dgm:prSet presAssocID="{EA9786D2-F37F-460E-A721-948039CD0118}" presName="Name0" presStyleCnt="0">
        <dgm:presLayoutVars>
          <dgm:dir/>
          <dgm:resizeHandles val="exact"/>
        </dgm:presLayoutVars>
      </dgm:prSet>
      <dgm:spPr/>
    </dgm:pt>
    <dgm:pt modelId="{EBE08C45-C35A-4D1A-867D-1A98425E8B34}" type="pres">
      <dgm:prSet presAssocID="{EA9786D2-F37F-460E-A721-948039CD0118}" presName="fgShape" presStyleLbl="fgShp" presStyleIdx="0" presStyleCnt="1"/>
      <dgm:spPr>
        <a:solidFill>
          <a:schemeClr val="accent1">
            <a:lumMod val="7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</dgm:pt>
    <dgm:pt modelId="{3CB81906-7115-48A7-8813-1E59D7BAA7F3}" type="pres">
      <dgm:prSet presAssocID="{EA9786D2-F37F-460E-A721-948039CD0118}" presName="linComp" presStyleCnt="0"/>
      <dgm:spPr/>
    </dgm:pt>
    <dgm:pt modelId="{C3FFBECF-949E-44CE-AE24-17AADB4EFDB7}" type="pres">
      <dgm:prSet presAssocID="{136E3886-EDAA-40F6-876D-A006A41C6920}" presName="compNode" presStyleCnt="0"/>
      <dgm:spPr/>
    </dgm:pt>
    <dgm:pt modelId="{30D245FD-54B9-4F56-B347-A9C5042A5C1A}" type="pres">
      <dgm:prSet presAssocID="{136E3886-EDAA-40F6-876D-A006A41C6920}" presName="bkgdShape" presStyleLbl="node1" presStyleIdx="0" presStyleCnt="4"/>
      <dgm:spPr/>
    </dgm:pt>
    <dgm:pt modelId="{1EC911D0-B75A-447F-B682-6411B4180145}" type="pres">
      <dgm:prSet presAssocID="{136E3886-EDAA-40F6-876D-A006A41C6920}" presName="nodeTx" presStyleLbl="node1" presStyleIdx="0" presStyleCnt="4">
        <dgm:presLayoutVars>
          <dgm:bulletEnabled val="1"/>
        </dgm:presLayoutVars>
      </dgm:prSet>
      <dgm:spPr/>
    </dgm:pt>
    <dgm:pt modelId="{77A901AC-069C-4B9A-8D7E-5C97139017CE}" type="pres">
      <dgm:prSet presAssocID="{136E3886-EDAA-40F6-876D-A006A41C6920}" presName="invisiNode" presStyleLbl="node1" presStyleIdx="0" presStyleCnt="4"/>
      <dgm:spPr/>
    </dgm:pt>
    <dgm:pt modelId="{3CF70EE5-D91B-45B6-81F7-688646BAF85F}" type="pres">
      <dgm:prSet presAssocID="{136E3886-EDAA-40F6-876D-A006A41C6920}" presName="imagNode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21000" r="-21000"/>
          </a:stretch>
        </a:blipFill>
      </dgm:spPr>
    </dgm:pt>
    <dgm:pt modelId="{74E207C3-FA70-46B9-866A-580C45EFB7CF}" type="pres">
      <dgm:prSet presAssocID="{024CC908-B4B6-41C5-B4C9-E04E335F9F1E}" presName="sibTrans" presStyleLbl="sibTrans2D1" presStyleIdx="0" presStyleCnt="0"/>
      <dgm:spPr/>
    </dgm:pt>
    <dgm:pt modelId="{A0087B32-74B7-4858-B730-6C172EFF7449}" type="pres">
      <dgm:prSet presAssocID="{B1C04E68-108F-416B-88AF-D0A2951D77F4}" presName="compNode" presStyleCnt="0"/>
      <dgm:spPr/>
    </dgm:pt>
    <dgm:pt modelId="{67CA3EAE-15CF-49EE-8FE4-DB8DC44D55FF}" type="pres">
      <dgm:prSet presAssocID="{B1C04E68-108F-416B-88AF-D0A2951D77F4}" presName="bkgdShape" presStyleLbl="node1" presStyleIdx="1" presStyleCnt="4"/>
      <dgm:spPr/>
    </dgm:pt>
    <dgm:pt modelId="{335C3646-A7C8-4EE2-82E8-F21006C93522}" type="pres">
      <dgm:prSet presAssocID="{B1C04E68-108F-416B-88AF-D0A2951D77F4}" presName="nodeTx" presStyleLbl="node1" presStyleIdx="1" presStyleCnt="4">
        <dgm:presLayoutVars>
          <dgm:bulletEnabled val="1"/>
        </dgm:presLayoutVars>
      </dgm:prSet>
      <dgm:spPr/>
    </dgm:pt>
    <dgm:pt modelId="{91F6CBA4-E718-4592-950B-6FC57A377549}" type="pres">
      <dgm:prSet presAssocID="{B1C04E68-108F-416B-88AF-D0A2951D77F4}" presName="invisiNode" presStyleLbl="node1" presStyleIdx="1" presStyleCnt="4"/>
      <dgm:spPr/>
    </dgm:pt>
    <dgm:pt modelId="{4B9E51C6-9E37-4D4B-913F-DF145364380E}" type="pres">
      <dgm:prSet presAssocID="{B1C04E68-108F-416B-88AF-D0A2951D77F4}" presName="imagNode" presStyleLbl="fgImgPlace1" presStyleIdx="1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 l="-30000" r="-30000"/>
          </a:stretch>
        </a:blipFill>
      </dgm:spPr>
    </dgm:pt>
    <dgm:pt modelId="{62A5D682-AAD1-448B-BB37-8E3EC733DC48}" type="pres">
      <dgm:prSet presAssocID="{71FD6A1A-2C3E-4749-9A57-01FCA1B1683D}" presName="sibTrans" presStyleLbl="sibTrans2D1" presStyleIdx="0" presStyleCnt="0"/>
      <dgm:spPr/>
    </dgm:pt>
    <dgm:pt modelId="{34C800F5-1470-4A86-BA3D-41C8383764E7}" type="pres">
      <dgm:prSet presAssocID="{017E9603-04A5-4AC6-BCCE-3164E3CA6AF7}" presName="compNode" presStyleCnt="0"/>
      <dgm:spPr/>
    </dgm:pt>
    <dgm:pt modelId="{A35E0D73-2732-4D83-9A90-E4431127B870}" type="pres">
      <dgm:prSet presAssocID="{017E9603-04A5-4AC6-BCCE-3164E3CA6AF7}" presName="bkgdShape" presStyleLbl="node1" presStyleIdx="2" presStyleCnt="4"/>
      <dgm:spPr/>
    </dgm:pt>
    <dgm:pt modelId="{8A170FD4-5C80-45F6-B95E-6D95FF78C419}" type="pres">
      <dgm:prSet presAssocID="{017E9603-04A5-4AC6-BCCE-3164E3CA6AF7}" presName="nodeTx" presStyleLbl="node1" presStyleIdx="2" presStyleCnt="4">
        <dgm:presLayoutVars>
          <dgm:bulletEnabled val="1"/>
        </dgm:presLayoutVars>
      </dgm:prSet>
      <dgm:spPr/>
    </dgm:pt>
    <dgm:pt modelId="{19843090-7BC0-4F62-8DD3-9F4BC880749C}" type="pres">
      <dgm:prSet presAssocID="{017E9603-04A5-4AC6-BCCE-3164E3CA6AF7}" presName="invisiNode" presStyleLbl="node1" presStyleIdx="2" presStyleCnt="4"/>
      <dgm:spPr/>
    </dgm:pt>
    <dgm:pt modelId="{763A0F1F-1B35-4405-BD58-C4991B0F65B7}" type="pres">
      <dgm:prSet presAssocID="{017E9603-04A5-4AC6-BCCE-3164E3CA6AF7}" presName="imagNode" presStyleLbl="fgImgPlace1" presStyleIdx="2" presStyleCnt="4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 l="-18000" r="-18000"/>
          </a:stretch>
        </a:blipFill>
      </dgm:spPr>
    </dgm:pt>
    <dgm:pt modelId="{FB4746DA-36DA-4544-8A86-D9DBC0A80CE7}" type="pres">
      <dgm:prSet presAssocID="{A594D847-4A75-41E4-820C-45B80C325C34}" presName="sibTrans" presStyleLbl="sibTrans2D1" presStyleIdx="0" presStyleCnt="0"/>
      <dgm:spPr/>
    </dgm:pt>
    <dgm:pt modelId="{5E681D93-A53B-4B4D-A5C2-50830CEA10F2}" type="pres">
      <dgm:prSet presAssocID="{49494C45-877A-4AB6-BF47-0A91D6DBD7A9}" presName="compNode" presStyleCnt="0"/>
      <dgm:spPr/>
    </dgm:pt>
    <dgm:pt modelId="{2B429034-F636-47D7-8D99-E4E0915FB109}" type="pres">
      <dgm:prSet presAssocID="{49494C45-877A-4AB6-BF47-0A91D6DBD7A9}" presName="bkgdShape" presStyleLbl="node1" presStyleIdx="3" presStyleCnt="4"/>
      <dgm:spPr/>
    </dgm:pt>
    <dgm:pt modelId="{BB1E9BE3-3E8E-4242-B421-B047B093D604}" type="pres">
      <dgm:prSet presAssocID="{49494C45-877A-4AB6-BF47-0A91D6DBD7A9}" presName="nodeTx" presStyleLbl="node1" presStyleIdx="3" presStyleCnt="4">
        <dgm:presLayoutVars>
          <dgm:bulletEnabled val="1"/>
        </dgm:presLayoutVars>
      </dgm:prSet>
      <dgm:spPr/>
    </dgm:pt>
    <dgm:pt modelId="{F563F950-D0F7-496F-87A7-84CFA2CA9DDE}" type="pres">
      <dgm:prSet presAssocID="{49494C45-877A-4AB6-BF47-0A91D6DBD7A9}" presName="invisiNode" presStyleLbl="node1" presStyleIdx="3" presStyleCnt="4"/>
      <dgm:spPr/>
    </dgm:pt>
    <dgm:pt modelId="{0C81A91F-BE1C-4293-AD83-67E2AA57284F}" type="pres">
      <dgm:prSet presAssocID="{49494C45-877A-4AB6-BF47-0A91D6DBD7A9}" presName="imagNode" presStyleLbl="fgImgPlace1" presStyleIdx="3" presStyleCnt="4"/>
      <dgm:spPr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8"/>
              </a:ext>
            </a:extLst>
          </a:blip>
          <a:srcRect/>
          <a:stretch>
            <a:fillRect l="-45000" r="-45000"/>
          </a:stretch>
        </a:blipFill>
      </dgm:spPr>
    </dgm:pt>
  </dgm:ptLst>
  <dgm:cxnLst>
    <dgm:cxn modelId="{652DF00E-915B-4234-A22A-3836A2CDB85D}" type="presOf" srcId="{B1C04E68-108F-416B-88AF-D0A2951D77F4}" destId="{335C3646-A7C8-4EE2-82E8-F21006C93522}" srcOrd="1" destOrd="0" presId="urn:microsoft.com/office/officeart/2005/8/layout/hList7"/>
    <dgm:cxn modelId="{B10F7916-494D-40FC-910F-25EF51F70BCE}" srcId="{EA9786D2-F37F-460E-A721-948039CD0118}" destId="{136E3886-EDAA-40F6-876D-A006A41C6920}" srcOrd="0" destOrd="0" parTransId="{71F88D18-E368-4DEF-AFB6-BBBD8B5DDE66}" sibTransId="{024CC908-B4B6-41C5-B4C9-E04E335F9F1E}"/>
    <dgm:cxn modelId="{839F251A-1D28-40D5-B3DE-769DE77960D9}" type="presOf" srcId="{024CC908-B4B6-41C5-B4C9-E04E335F9F1E}" destId="{74E207C3-FA70-46B9-866A-580C45EFB7CF}" srcOrd="0" destOrd="0" presId="urn:microsoft.com/office/officeart/2005/8/layout/hList7"/>
    <dgm:cxn modelId="{F77EAB2B-37AF-4F0E-8CF2-A44517446FE3}" type="presOf" srcId="{A594D847-4A75-41E4-820C-45B80C325C34}" destId="{FB4746DA-36DA-4544-8A86-D9DBC0A80CE7}" srcOrd="0" destOrd="0" presId="urn:microsoft.com/office/officeart/2005/8/layout/hList7"/>
    <dgm:cxn modelId="{2970AE31-C694-44A9-B533-DB2954D2DC02}" type="presOf" srcId="{136E3886-EDAA-40F6-876D-A006A41C6920}" destId="{1EC911D0-B75A-447F-B682-6411B4180145}" srcOrd="1" destOrd="0" presId="urn:microsoft.com/office/officeart/2005/8/layout/hList7"/>
    <dgm:cxn modelId="{EC55375F-1CCB-406F-8AA7-5FE5F5C978EE}" srcId="{EA9786D2-F37F-460E-A721-948039CD0118}" destId="{49494C45-877A-4AB6-BF47-0A91D6DBD7A9}" srcOrd="3" destOrd="0" parTransId="{6624C5CA-C49F-441D-8796-804C9B51ECC3}" sibTransId="{F09EC2B3-51AD-48A4-A046-6AF3A13FFA87}"/>
    <dgm:cxn modelId="{C3B20649-1CDD-43E3-ACA5-FF61317D714D}" srcId="{EA9786D2-F37F-460E-A721-948039CD0118}" destId="{017E9603-04A5-4AC6-BCCE-3164E3CA6AF7}" srcOrd="2" destOrd="0" parTransId="{E514A4C9-A780-443E-95DF-4A6DE87DD54E}" sibTransId="{A594D847-4A75-41E4-820C-45B80C325C34}"/>
    <dgm:cxn modelId="{E0EC5E4B-1F49-4DCA-90F7-79437C37A226}" type="presOf" srcId="{136E3886-EDAA-40F6-876D-A006A41C6920}" destId="{30D245FD-54B9-4F56-B347-A9C5042A5C1A}" srcOrd="0" destOrd="0" presId="urn:microsoft.com/office/officeart/2005/8/layout/hList7"/>
    <dgm:cxn modelId="{64F70A99-15BA-428A-84CB-2E851FEC3EEC}" type="presOf" srcId="{017E9603-04A5-4AC6-BCCE-3164E3CA6AF7}" destId="{8A170FD4-5C80-45F6-B95E-6D95FF78C419}" srcOrd="1" destOrd="0" presId="urn:microsoft.com/office/officeart/2005/8/layout/hList7"/>
    <dgm:cxn modelId="{84E7F2AC-4544-4E3A-968D-F57E8787DFE1}" type="presOf" srcId="{49494C45-877A-4AB6-BF47-0A91D6DBD7A9}" destId="{2B429034-F636-47D7-8D99-E4E0915FB109}" srcOrd="0" destOrd="0" presId="urn:microsoft.com/office/officeart/2005/8/layout/hList7"/>
    <dgm:cxn modelId="{3AE00AD7-38EA-4293-B829-081A7DEA5BD3}" type="presOf" srcId="{B1C04E68-108F-416B-88AF-D0A2951D77F4}" destId="{67CA3EAE-15CF-49EE-8FE4-DB8DC44D55FF}" srcOrd="0" destOrd="0" presId="urn:microsoft.com/office/officeart/2005/8/layout/hList7"/>
    <dgm:cxn modelId="{2A8C28DB-BBC4-4FA7-8902-660205663D0A}" type="presOf" srcId="{71FD6A1A-2C3E-4749-9A57-01FCA1B1683D}" destId="{62A5D682-AAD1-448B-BB37-8E3EC733DC48}" srcOrd="0" destOrd="0" presId="urn:microsoft.com/office/officeart/2005/8/layout/hList7"/>
    <dgm:cxn modelId="{3BF80DDC-299D-48BA-8333-FF2E9D2F6F4F}" type="presOf" srcId="{49494C45-877A-4AB6-BF47-0A91D6DBD7A9}" destId="{BB1E9BE3-3E8E-4242-B421-B047B093D604}" srcOrd="1" destOrd="0" presId="urn:microsoft.com/office/officeart/2005/8/layout/hList7"/>
    <dgm:cxn modelId="{5C9D29EB-C01F-4342-BFDE-69F622AC4916}" srcId="{EA9786D2-F37F-460E-A721-948039CD0118}" destId="{B1C04E68-108F-416B-88AF-D0A2951D77F4}" srcOrd="1" destOrd="0" parTransId="{697DEAB6-CD47-4E67-9F38-9EB30BE53533}" sibTransId="{71FD6A1A-2C3E-4749-9A57-01FCA1B1683D}"/>
    <dgm:cxn modelId="{51911BEE-C4DC-4998-860F-91DD05F99B96}" type="presOf" srcId="{017E9603-04A5-4AC6-BCCE-3164E3CA6AF7}" destId="{A35E0D73-2732-4D83-9A90-E4431127B870}" srcOrd="0" destOrd="0" presId="urn:microsoft.com/office/officeart/2005/8/layout/hList7"/>
    <dgm:cxn modelId="{1189ADF0-569B-45CB-835E-9593A09FF70E}" type="presOf" srcId="{EA9786D2-F37F-460E-A721-948039CD0118}" destId="{F29659DB-1F34-40DD-B3CA-88889A9D53BA}" srcOrd="0" destOrd="0" presId="urn:microsoft.com/office/officeart/2005/8/layout/hList7"/>
    <dgm:cxn modelId="{CBD2BE6B-FE0B-4422-A184-FFBA6CE5B394}" type="presParOf" srcId="{F29659DB-1F34-40DD-B3CA-88889A9D53BA}" destId="{EBE08C45-C35A-4D1A-867D-1A98425E8B34}" srcOrd="0" destOrd="0" presId="urn:microsoft.com/office/officeart/2005/8/layout/hList7"/>
    <dgm:cxn modelId="{E7BF7537-BB97-4985-9825-DEAEFF5D3AA6}" type="presParOf" srcId="{F29659DB-1F34-40DD-B3CA-88889A9D53BA}" destId="{3CB81906-7115-48A7-8813-1E59D7BAA7F3}" srcOrd="1" destOrd="0" presId="urn:microsoft.com/office/officeart/2005/8/layout/hList7"/>
    <dgm:cxn modelId="{3FD075C1-FF69-4DE0-82BC-90A685C949F1}" type="presParOf" srcId="{3CB81906-7115-48A7-8813-1E59D7BAA7F3}" destId="{C3FFBECF-949E-44CE-AE24-17AADB4EFDB7}" srcOrd="0" destOrd="0" presId="urn:microsoft.com/office/officeart/2005/8/layout/hList7"/>
    <dgm:cxn modelId="{4AB9ECCB-FCF3-48D6-8F7E-A525E3A7612F}" type="presParOf" srcId="{C3FFBECF-949E-44CE-AE24-17AADB4EFDB7}" destId="{30D245FD-54B9-4F56-B347-A9C5042A5C1A}" srcOrd="0" destOrd="0" presId="urn:microsoft.com/office/officeart/2005/8/layout/hList7"/>
    <dgm:cxn modelId="{E4204100-4CF4-4988-9E59-0BF1987A5341}" type="presParOf" srcId="{C3FFBECF-949E-44CE-AE24-17AADB4EFDB7}" destId="{1EC911D0-B75A-447F-B682-6411B4180145}" srcOrd="1" destOrd="0" presId="urn:microsoft.com/office/officeart/2005/8/layout/hList7"/>
    <dgm:cxn modelId="{08D08BCC-EDC1-4467-B9E1-5306552751E6}" type="presParOf" srcId="{C3FFBECF-949E-44CE-AE24-17AADB4EFDB7}" destId="{77A901AC-069C-4B9A-8D7E-5C97139017CE}" srcOrd="2" destOrd="0" presId="urn:microsoft.com/office/officeart/2005/8/layout/hList7"/>
    <dgm:cxn modelId="{615D7AC4-56D5-4E85-B675-0AC3A9173EC1}" type="presParOf" srcId="{C3FFBECF-949E-44CE-AE24-17AADB4EFDB7}" destId="{3CF70EE5-D91B-45B6-81F7-688646BAF85F}" srcOrd="3" destOrd="0" presId="urn:microsoft.com/office/officeart/2005/8/layout/hList7"/>
    <dgm:cxn modelId="{D97005F0-4CEB-4C46-B0E8-8C57321ABD29}" type="presParOf" srcId="{3CB81906-7115-48A7-8813-1E59D7BAA7F3}" destId="{74E207C3-FA70-46B9-866A-580C45EFB7CF}" srcOrd="1" destOrd="0" presId="urn:microsoft.com/office/officeart/2005/8/layout/hList7"/>
    <dgm:cxn modelId="{13EC69A0-5DBD-4A00-BCD7-32CD7D1CA365}" type="presParOf" srcId="{3CB81906-7115-48A7-8813-1E59D7BAA7F3}" destId="{A0087B32-74B7-4858-B730-6C172EFF7449}" srcOrd="2" destOrd="0" presId="urn:microsoft.com/office/officeart/2005/8/layout/hList7"/>
    <dgm:cxn modelId="{29B17CF0-9F86-4973-A9AF-CB90B61BE78B}" type="presParOf" srcId="{A0087B32-74B7-4858-B730-6C172EFF7449}" destId="{67CA3EAE-15CF-49EE-8FE4-DB8DC44D55FF}" srcOrd="0" destOrd="0" presId="urn:microsoft.com/office/officeart/2005/8/layout/hList7"/>
    <dgm:cxn modelId="{F860F020-AA84-47A2-995B-7C8B0246C2BD}" type="presParOf" srcId="{A0087B32-74B7-4858-B730-6C172EFF7449}" destId="{335C3646-A7C8-4EE2-82E8-F21006C93522}" srcOrd="1" destOrd="0" presId="urn:microsoft.com/office/officeart/2005/8/layout/hList7"/>
    <dgm:cxn modelId="{588DC8C9-2825-4F3B-9430-768396EEE889}" type="presParOf" srcId="{A0087B32-74B7-4858-B730-6C172EFF7449}" destId="{91F6CBA4-E718-4592-950B-6FC57A377549}" srcOrd="2" destOrd="0" presId="urn:microsoft.com/office/officeart/2005/8/layout/hList7"/>
    <dgm:cxn modelId="{12E03245-9C8C-48EB-B43D-838198B19200}" type="presParOf" srcId="{A0087B32-74B7-4858-B730-6C172EFF7449}" destId="{4B9E51C6-9E37-4D4B-913F-DF145364380E}" srcOrd="3" destOrd="0" presId="urn:microsoft.com/office/officeart/2005/8/layout/hList7"/>
    <dgm:cxn modelId="{8468455F-6C37-46CD-90D5-275ECD385986}" type="presParOf" srcId="{3CB81906-7115-48A7-8813-1E59D7BAA7F3}" destId="{62A5D682-AAD1-448B-BB37-8E3EC733DC48}" srcOrd="3" destOrd="0" presId="urn:microsoft.com/office/officeart/2005/8/layout/hList7"/>
    <dgm:cxn modelId="{9CA363B2-3E03-4B0A-A284-6AB1B01C569A}" type="presParOf" srcId="{3CB81906-7115-48A7-8813-1E59D7BAA7F3}" destId="{34C800F5-1470-4A86-BA3D-41C8383764E7}" srcOrd="4" destOrd="0" presId="urn:microsoft.com/office/officeart/2005/8/layout/hList7"/>
    <dgm:cxn modelId="{59F2D555-1770-49D1-82A2-03C30F2A878C}" type="presParOf" srcId="{34C800F5-1470-4A86-BA3D-41C8383764E7}" destId="{A35E0D73-2732-4D83-9A90-E4431127B870}" srcOrd="0" destOrd="0" presId="urn:microsoft.com/office/officeart/2005/8/layout/hList7"/>
    <dgm:cxn modelId="{36E5BA38-A05A-4656-A331-B76DB770E8F7}" type="presParOf" srcId="{34C800F5-1470-4A86-BA3D-41C8383764E7}" destId="{8A170FD4-5C80-45F6-B95E-6D95FF78C419}" srcOrd="1" destOrd="0" presId="urn:microsoft.com/office/officeart/2005/8/layout/hList7"/>
    <dgm:cxn modelId="{C189981A-09FA-4023-B077-C8FF207036C1}" type="presParOf" srcId="{34C800F5-1470-4A86-BA3D-41C8383764E7}" destId="{19843090-7BC0-4F62-8DD3-9F4BC880749C}" srcOrd="2" destOrd="0" presId="urn:microsoft.com/office/officeart/2005/8/layout/hList7"/>
    <dgm:cxn modelId="{1BFE4B64-9FC9-4CF8-B8D9-2CCFBFE15E2A}" type="presParOf" srcId="{34C800F5-1470-4A86-BA3D-41C8383764E7}" destId="{763A0F1F-1B35-4405-BD58-C4991B0F65B7}" srcOrd="3" destOrd="0" presId="urn:microsoft.com/office/officeart/2005/8/layout/hList7"/>
    <dgm:cxn modelId="{20B8E219-D770-4164-9175-A0845C3F00CC}" type="presParOf" srcId="{3CB81906-7115-48A7-8813-1E59D7BAA7F3}" destId="{FB4746DA-36DA-4544-8A86-D9DBC0A80CE7}" srcOrd="5" destOrd="0" presId="urn:microsoft.com/office/officeart/2005/8/layout/hList7"/>
    <dgm:cxn modelId="{E51AFE08-B2A4-4C03-B67D-A8699353DAF6}" type="presParOf" srcId="{3CB81906-7115-48A7-8813-1E59D7BAA7F3}" destId="{5E681D93-A53B-4B4D-A5C2-50830CEA10F2}" srcOrd="6" destOrd="0" presId="urn:microsoft.com/office/officeart/2005/8/layout/hList7"/>
    <dgm:cxn modelId="{5DE69F2D-78FC-48BC-AE65-F5F0B13D0805}" type="presParOf" srcId="{5E681D93-A53B-4B4D-A5C2-50830CEA10F2}" destId="{2B429034-F636-47D7-8D99-E4E0915FB109}" srcOrd="0" destOrd="0" presId="urn:microsoft.com/office/officeart/2005/8/layout/hList7"/>
    <dgm:cxn modelId="{16F3DBB0-5514-482D-A383-502A688CAD2D}" type="presParOf" srcId="{5E681D93-A53B-4B4D-A5C2-50830CEA10F2}" destId="{BB1E9BE3-3E8E-4242-B421-B047B093D604}" srcOrd="1" destOrd="0" presId="urn:microsoft.com/office/officeart/2005/8/layout/hList7"/>
    <dgm:cxn modelId="{DD8E3270-2480-4FFF-A1CF-236343F24B3A}" type="presParOf" srcId="{5E681D93-A53B-4B4D-A5C2-50830CEA10F2}" destId="{F563F950-D0F7-496F-87A7-84CFA2CA9DDE}" srcOrd="2" destOrd="0" presId="urn:microsoft.com/office/officeart/2005/8/layout/hList7"/>
    <dgm:cxn modelId="{3F8E3587-AD82-4517-8736-530548E010E1}" type="presParOf" srcId="{5E681D93-A53B-4B4D-A5C2-50830CEA10F2}" destId="{0C81A91F-BE1C-4293-AD83-67E2AA57284F}" srcOrd="3" destOrd="0" presId="urn:microsoft.com/office/officeart/2005/8/layout/hList7"/>
  </dgm:cxnLst>
  <dgm:bg>
    <a:effectLst>
      <a:outerShdw blurRad="50800" dist="38100" dir="2700000" algn="tl" rotWithShape="0">
        <a:prstClr val="black">
          <a:alpha val="40000"/>
        </a:prstClr>
      </a:outerShdw>
    </a:effectLst>
  </dgm:bg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D245FD-54B9-4F56-B347-A9C5042A5C1A}">
      <dsp:nvSpPr>
        <dsp:cNvPr id="0" name=""/>
        <dsp:cNvSpPr/>
      </dsp:nvSpPr>
      <dsp:spPr>
        <a:xfrm>
          <a:off x="1345" y="0"/>
          <a:ext cx="1410625" cy="2159000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Data cleaning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&amp;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Exp- smoothing</a:t>
          </a:r>
        </a:p>
      </dsp:txBody>
      <dsp:txXfrm>
        <a:off x="1345" y="863600"/>
        <a:ext cx="1410625" cy="863600"/>
      </dsp:txXfrm>
    </dsp:sp>
    <dsp:sp modelId="{3CF70EE5-D91B-45B6-81F7-688646BAF85F}">
      <dsp:nvSpPr>
        <dsp:cNvPr id="0" name=""/>
        <dsp:cNvSpPr/>
      </dsp:nvSpPr>
      <dsp:spPr>
        <a:xfrm>
          <a:off x="347185" y="129539"/>
          <a:ext cx="718947" cy="718947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21000" r="-2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7CA3EAE-15CF-49EE-8FE4-DB8DC44D55FF}">
      <dsp:nvSpPr>
        <dsp:cNvPr id="0" name=""/>
        <dsp:cNvSpPr/>
      </dsp:nvSpPr>
      <dsp:spPr>
        <a:xfrm>
          <a:off x="1454290" y="0"/>
          <a:ext cx="1410625" cy="2159000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Feature engineering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&amp;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PCA</a:t>
          </a:r>
        </a:p>
      </dsp:txBody>
      <dsp:txXfrm>
        <a:off x="1454290" y="863600"/>
        <a:ext cx="1410625" cy="863600"/>
      </dsp:txXfrm>
    </dsp:sp>
    <dsp:sp modelId="{4B9E51C6-9E37-4D4B-913F-DF145364380E}">
      <dsp:nvSpPr>
        <dsp:cNvPr id="0" name=""/>
        <dsp:cNvSpPr/>
      </dsp:nvSpPr>
      <dsp:spPr>
        <a:xfrm>
          <a:off x="1800129" y="129539"/>
          <a:ext cx="718947" cy="718947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 l="-30000" r="-30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5E0D73-2732-4D83-9A90-E4431127B870}">
      <dsp:nvSpPr>
        <dsp:cNvPr id="0" name=""/>
        <dsp:cNvSpPr/>
      </dsp:nvSpPr>
      <dsp:spPr>
        <a:xfrm>
          <a:off x="2907234" y="0"/>
          <a:ext cx="1410625" cy="2159000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Alpha 101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 &amp;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 Target value</a:t>
          </a:r>
        </a:p>
      </dsp:txBody>
      <dsp:txXfrm>
        <a:off x="2907234" y="863600"/>
        <a:ext cx="1410625" cy="863600"/>
      </dsp:txXfrm>
    </dsp:sp>
    <dsp:sp modelId="{763A0F1F-1B35-4405-BD58-C4991B0F65B7}">
      <dsp:nvSpPr>
        <dsp:cNvPr id="0" name=""/>
        <dsp:cNvSpPr/>
      </dsp:nvSpPr>
      <dsp:spPr>
        <a:xfrm>
          <a:off x="3253073" y="129539"/>
          <a:ext cx="718947" cy="718947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 l="-18000" r="-1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429034-F636-47D7-8D99-E4E0915FB109}">
      <dsp:nvSpPr>
        <dsp:cNvPr id="0" name=""/>
        <dsp:cNvSpPr/>
      </dsp:nvSpPr>
      <dsp:spPr>
        <a:xfrm>
          <a:off x="4360178" y="0"/>
          <a:ext cx="1410625" cy="2159000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Classification ML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&amp;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1" kern="1200">
              <a:solidFill>
                <a:sysClr val="windowText" lastClr="000000"/>
              </a:solidFill>
              <a:latin typeface="Segoe UI" panose="020B0502040204020203" pitchFamily="34" charset="0"/>
              <a:cs typeface="Segoe UI" panose="020B0502040204020203" pitchFamily="34" charset="0"/>
            </a:rPr>
            <a:t>Cross validation</a:t>
          </a:r>
        </a:p>
      </dsp:txBody>
      <dsp:txXfrm>
        <a:off x="4360178" y="863600"/>
        <a:ext cx="1410625" cy="863600"/>
      </dsp:txXfrm>
    </dsp:sp>
    <dsp:sp modelId="{0C81A91F-BE1C-4293-AD83-67E2AA57284F}">
      <dsp:nvSpPr>
        <dsp:cNvPr id="0" name=""/>
        <dsp:cNvSpPr/>
      </dsp:nvSpPr>
      <dsp:spPr>
        <a:xfrm>
          <a:off x="4706017" y="129539"/>
          <a:ext cx="718947" cy="718947"/>
        </a:xfrm>
        <a:prstGeom prst="ellipse">
          <a:avLst/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8"/>
              </a:ext>
            </a:extLst>
          </a:blip>
          <a:srcRect/>
          <a:stretch>
            <a:fillRect l="-45000" r="-4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E08C45-C35A-4D1A-867D-1A98425E8B34}">
      <dsp:nvSpPr>
        <dsp:cNvPr id="0" name=""/>
        <dsp:cNvSpPr/>
      </dsp:nvSpPr>
      <dsp:spPr>
        <a:xfrm>
          <a:off x="230885" y="1727200"/>
          <a:ext cx="5310378" cy="323850"/>
        </a:xfrm>
        <a:prstGeom prst="leftRightArrow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0CCEB-6846-40B4-9427-37F8CE27A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tiwary</dc:creator>
  <cp:keywords/>
  <dc:description/>
  <cp:lastModifiedBy>Sandeep Diddi</cp:lastModifiedBy>
  <cp:revision>15</cp:revision>
  <cp:lastPrinted>2019-02-16T10:03:00Z</cp:lastPrinted>
  <dcterms:created xsi:type="dcterms:W3CDTF">2019-02-04T04:37:00Z</dcterms:created>
  <dcterms:modified xsi:type="dcterms:W3CDTF">2019-02-18T07:12:00Z</dcterms:modified>
</cp:coreProperties>
</file>